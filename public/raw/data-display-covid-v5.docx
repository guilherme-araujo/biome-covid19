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FC61B" w14:textId="77777777" w:rsidR="007A5DCF" w:rsidRDefault="007A5DCF" w:rsidP="007D0B8A">
      <w:pPr>
        <w:jc w:val="center"/>
        <w:rPr>
          <w:rFonts w:ascii="Helvetica" w:hAnsi="Helvetica"/>
          <w:b/>
          <w:bCs/>
        </w:rPr>
      </w:pPr>
    </w:p>
    <w:p w14:paraId="71FFAD48" w14:textId="77777777" w:rsidR="007A5DCF" w:rsidRDefault="007A5DCF" w:rsidP="007D0B8A">
      <w:pPr>
        <w:jc w:val="center"/>
        <w:rPr>
          <w:rFonts w:ascii="Helvetica" w:hAnsi="Helvetica"/>
          <w:b/>
          <w:bCs/>
        </w:rPr>
      </w:pPr>
    </w:p>
    <w:p w14:paraId="3BE35959" w14:textId="77777777" w:rsidR="007D0B8A" w:rsidRPr="001511C9" w:rsidRDefault="007D0B8A" w:rsidP="007D0B8A">
      <w:pPr>
        <w:jc w:val="center"/>
        <w:rPr>
          <w:rFonts w:ascii="Helvetica" w:hAnsi="Helvetica"/>
          <w:b/>
          <w:bCs/>
        </w:rPr>
      </w:pPr>
      <w:r w:rsidRPr="001511C9">
        <w:rPr>
          <w:rFonts w:ascii="Helvetica" w:hAnsi="Helvetica"/>
          <w:b/>
          <w:bCs/>
        </w:rPr>
        <w:t>Considerations on how data is displayed and interpreted in the</w:t>
      </w:r>
    </w:p>
    <w:p w14:paraId="1BE781E0" w14:textId="6811B949" w:rsidR="00A40103" w:rsidRPr="001511C9" w:rsidRDefault="00CF5CF8" w:rsidP="007D0B8A">
      <w:pPr>
        <w:jc w:val="center"/>
        <w:rPr>
          <w:rFonts w:ascii="Helvetica" w:hAnsi="Helvetica"/>
          <w:b/>
          <w:bCs/>
        </w:rPr>
      </w:pPr>
      <w:r w:rsidRPr="001511C9">
        <w:rPr>
          <w:rFonts w:ascii="Helvetica" w:hAnsi="Helvetica"/>
          <w:b/>
          <w:bCs/>
        </w:rPr>
        <w:t>COVID</w:t>
      </w:r>
      <w:r w:rsidR="00042F78" w:rsidRPr="001511C9">
        <w:rPr>
          <w:rFonts w:ascii="Helvetica" w:hAnsi="Helvetica"/>
          <w:b/>
          <w:bCs/>
        </w:rPr>
        <w:t>-</w:t>
      </w:r>
      <w:r w:rsidRPr="001511C9">
        <w:rPr>
          <w:rFonts w:ascii="Helvetica" w:hAnsi="Helvetica"/>
          <w:b/>
          <w:bCs/>
        </w:rPr>
        <w:t>19 pandemic</w:t>
      </w:r>
    </w:p>
    <w:p w14:paraId="1B6E4059" w14:textId="7873777C" w:rsidR="007D0B8A" w:rsidRPr="001511C9" w:rsidRDefault="007D0B8A" w:rsidP="005303FF">
      <w:pPr>
        <w:rPr>
          <w:rFonts w:ascii="Helvetica" w:hAnsi="Helvetica"/>
          <w:b/>
          <w:bCs/>
        </w:rPr>
      </w:pPr>
    </w:p>
    <w:p w14:paraId="1AD5A8E7" w14:textId="2084E771" w:rsidR="00FB1B41" w:rsidRPr="001511C9" w:rsidRDefault="00FB1B41" w:rsidP="005A1CB0">
      <w:pPr>
        <w:jc w:val="center"/>
        <w:rPr>
          <w:rFonts w:ascii="Helvetica" w:hAnsi="Helvetica"/>
        </w:rPr>
      </w:pPr>
      <w:r w:rsidRPr="001511C9">
        <w:rPr>
          <w:rFonts w:ascii="Helvetica" w:hAnsi="Helvetica"/>
        </w:rPr>
        <w:t>Beatriz Stransky</w:t>
      </w:r>
      <w:r w:rsidR="0091503A" w:rsidRPr="001511C9">
        <w:rPr>
          <w:rFonts w:ascii="Helvetica" w:hAnsi="Helvetica"/>
          <w:vertAlign w:val="superscript"/>
        </w:rPr>
        <w:t>1,2</w:t>
      </w:r>
      <w:r w:rsidRPr="001511C9">
        <w:rPr>
          <w:rFonts w:ascii="Helvetica" w:hAnsi="Helvetica"/>
        </w:rPr>
        <w:t xml:space="preserve">, </w:t>
      </w:r>
      <w:proofErr w:type="spellStart"/>
      <w:r w:rsidR="00CB717C">
        <w:rPr>
          <w:rFonts w:ascii="Helvetica" w:hAnsi="Helvetica"/>
        </w:rPr>
        <w:t>Guilherme</w:t>
      </w:r>
      <w:proofErr w:type="spellEnd"/>
      <w:r w:rsidR="00CB717C">
        <w:rPr>
          <w:rFonts w:ascii="Helvetica" w:hAnsi="Helvetica"/>
        </w:rPr>
        <w:t xml:space="preserve"> </w:t>
      </w:r>
      <w:r w:rsidR="005A1CB0">
        <w:rPr>
          <w:rFonts w:ascii="Helvetica" w:hAnsi="Helvetica"/>
        </w:rPr>
        <w:t>F. Araujo</w:t>
      </w:r>
      <w:r w:rsidR="005A1CB0" w:rsidRPr="005A1CB0">
        <w:rPr>
          <w:rFonts w:ascii="Helvetica" w:hAnsi="Helvetica"/>
          <w:vertAlign w:val="superscript"/>
        </w:rPr>
        <w:t>2</w:t>
      </w:r>
      <w:r w:rsidR="005A1CB0">
        <w:rPr>
          <w:rFonts w:ascii="Helvetica" w:hAnsi="Helvetica"/>
        </w:rPr>
        <w:t xml:space="preserve">, </w:t>
      </w:r>
      <w:r w:rsidRPr="001511C9">
        <w:rPr>
          <w:rFonts w:ascii="Helvetica" w:hAnsi="Helvetica"/>
        </w:rPr>
        <w:t xml:space="preserve">Marcus </w:t>
      </w:r>
      <w:r w:rsidR="0091503A" w:rsidRPr="001511C9">
        <w:rPr>
          <w:rFonts w:ascii="Helvetica" w:hAnsi="Helvetica"/>
        </w:rPr>
        <w:t>A. Nunes</w:t>
      </w:r>
      <w:r w:rsidR="0091503A" w:rsidRPr="001511C9">
        <w:rPr>
          <w:rFonts w:ascii="Helvetica" w:hAnsi="Helvetica"/>
          <w:vertAlign w:val="superscript"/>
        </w:rPr>
        <w:t>3</w:t>
      </w:r>
      <w:r w:rsidR="0091503A" w:rsidRPr="001511C9">
        <w:rPr>
          <w:rFonts w:ascii="Helvetica" w:hAnsi="Helvetica"/>
        </w:rPr>
        <w:t xml:space="preserve"> &amp; Sandro J. de Souza</w:t>
      </w:r>
      <w:r w:rsidR="0091503A" w:rsidRPr="001511C9">
        <w:rPr>
          <w:rFonts w:ascii="Helvetica" w:hAnsi="Helvetica"/>
          <w:vertAlign w:val="superscript"/>
        </w:rPr>
        <w:t>2,4,5</w:t>
      </w:r>
    </w:p>
    <w:p w14:paraId="11BD5640" w14:textId="77777777" w:rsidR="00FB1B41" w:rsidRPr="001511C9" w:rsidRDefault="00FB1B41" w:rsidP="00FB1B41">
      <w:pPr>
        <w:rPr>
          <w:rFonts w:ascii="Helvetica" w:hAnsi="Helvetica"/>
        </w:rPr>
      </w:pPr>
    </w:p>
    <w:p w14:paraId="322058D7" w14:textId="1DFD018E" w:rsidR="0091503A" w:rsidRPr="001511C9" w:rsidRDefault="0091503A" w:rsidP="00FB1B41">
      <w:pPr>
        <w:pStyle w:val="ListParagraph"/>
        <w:numPr>
          <w:ilvl w:val="0"/>
          <w:numId w:val="1"/>
        </w:numPr>
        <w:rPr>
          <w:rFonts w:ascii="Helvetica" w:hAnsi="Helvetica"/>
        </w:rPr>
      </w:pPr>
      <w:r w:rsidRPr="001511C9">
        <w:rPr>
          <w:rFonts w:ascii="Helvetica" w:hAnsi="Helvetica"/>
        </w:rPr>
        <w:t>Department of Biomedical Engineering, UFRN</w:t>
      </w:r>
    </w:p>
    <w:p w14:paraId="27A28ECC" w14:textId="77777777" w:rsidR="00FB1B41" w:rsidRPr="001511C9" w:rsidRDefault="00FB1B41" w:rsidP="00FB1B41">
      <w:pPr>
        <w:pStyle w:val="ListParagraph"/>
        <w:numPr>
          <w:ilvl w:val="0"/>
          <w:numId w:val="1"/>
        </w:numPr>
        <w:rPr>
          <w:rFonts w:ascii="Helvetica" w:hAnsi="Helvetica"/>
        </w:rPr>
      </w:pPr>
      <w:proofErr w:type="spellStart"/>
      <w:r w:rsidRPr="001511C9">
        <w:rPr>
          <w:rFonts w:ascii="Helvetica" w:hAnsi="Helvetica"/>
        </w:rPr>
        <w:t>BioME</w:t>
      </w:r>
      <w:proofErr w:type="spellEnd"/>
      <w:r w:rsidRPr="001511C9">
        <w:rPr>
          <w:rFonts w:ascii="Helvetica" w:hAnsi="Helvetica"/>
        </w:rPr>
        <w:t>, IMD, UFRN</w:t>
      </w:r>
    </w:p>
    <w:p w14:paraId="0E316913" w14:textId="791BFA5A" w:rsidR="0091503A" w:rsidRPr="001511C9" w:rsidRDefault="00922313" w:rsidP="00FB1B41">
      <w:pPr>
        <w:pStyle w:val="ListParagraph"/>
        <w:numPr>
          <w:ilvl w:val="0"/>
          <w:numId w:val="1"/>
        </w:numPr>
        <w:rPr>
          <w:rFonts w:ascii="Helvetica" w:hAnsi="Helvetica"/>
        </w:rPr>
      </w:pPr>
      <w:r>
        <w:rPr>
          <w:rFonts w:ascii="Helvetica" w:hAnsi="Helvetica"/>
        </w:rPr>
        <w:t>De</w:t>
      </w:r>
      <w:r w:rsidR="0091503A" w:rsidRPr="001511C9">
        <w:rPr>
          <w:rFonts w:ascii="Helvetica" w:hAnsi="Helvetica"/>
        </w:rPr>
        <w:t>partment of Statistics, UFRN</w:t>
      </w:r>
    </w:p>
    <w:p w14:paraId="224CEEC5" w14:textId="25B72B34" w:rsidR="00FB1B41" w:rsidRPr="001511C9" w:rsidRDefault="00922313" w:rsidP="00FB1B41">
      <w:pPr>
        <w:pStyle w:val="ListParagraph"/>
        <w:numPr>
          <w:ilvl w:val="0"/>
          <w:numId w:val="1"/>
        </w:numPr>
        <w:rPr>
          <w:rFonts w:ascii="Helvetica" w:hAnsi="Helvetica"/>
        </w:rPr>
      </w:pPr>
      <w:r>
        <w:rPr>
          <w:rFonts w:ascii="Helvetica" w:hAnsi="Helvetica"/>
        </w:rPr>
        <w:t>Brain</w:t>
      </w:r>
      <w:r w:rsidR="00FB1B41" w:rsidRPr="001511C9">
        <w:rPr>
          <w:rFonts w:ascii="Helvetica" w:hAnsi="Helvetica"/>
        </w:rPr>
        <w:t xml:space="preserve"> Institute, UFRN</w:t>
      </w:r>
    </w:p>
    <w:p w14:paraId="7C70BA0E" w14:textId="77777777" w:rsidR="00FB1B41" w:rsidRPr="001511C9" w:rsidRDefault="00FB1B41" w:rsidP="00FB1B41">
      <w:pPr>
        <w:pStyle w:val="ListParagraph"/>
        <w:numPr>
          <w:ilvl w:val="0"/>
          <w:numId w:val="1"/>
        </w:numPr>
        <w:rPr>
          <w:rFonts w:ascii="Helvetica" w:hAnsi="Helvetica"/>
        </w:rPr>
      </w:pPr>
      <w:r w:rsidRPr="001511C9">
        <w:rPr>
          <w:rFonts w:ascii="Helvetica" w:hAnsi="Helvetica"/>
        </w:rPr>
        <w:t>Institutes for System Genetics, West China Hospital, Sichuan University</w:t>
      </w:r>
    </w:p>
    <w:p w14:paraId="0B9E97A9" w14:textId="15246D6F" w:rsidR="00FB1B41" w:rsidRPr="001511C9" w:rsidRDefault="00FB1B41" w:rsidP="0091503A">
      <w:pPr>
        <w:ind w:left="360"/>
        <w:rPr>
          <w:rFonts w:ascii="Helvetica" w:hAnsi="Helvetica"/>
        </w:rPr>
      </w:pPr>
    </w:p>
    <w:p w14:paraId="50F98057" w14:textId="77777777" w:rsidR="007A5DCF" w:rsidRDefault="007A5DCF" w:rsidP="00FB1B41">
      <w:pPr>
        <w:rPr>
          <w:rFonts w:ascii="Helvetica" w:hAnsi="Helvetica"/>
        </w:rPr>
      </w:pPr>
    </w:p>
    <w:p w14:paraId="5E2CE983" w14:textId="2F53165D" w:rsidR="00FB1B41" w:rsidRPr="001511C9" w:rsidRDefault="00FB1B41" w:rsidP="00FB1B41">
      <w:pPr>
        <w:rPr>
          <w:rFonts w:ascii="Helvetica" w:hAnsi="Helvetica"/>
        </w:rPr>
      </w:pPr>
      <w:r w:rsidRPr="001511C9">
        <w:rPr>
          <w:rFonts w:ascii="Helvetica" w:hAnsi="Helvetica"/>
        </w:rPr>
        <w:t>Corresponding Author: Sandro José de Souza</w:t>
      </w:r>
      <w:r w:rsidR="005852C8">
        <w:rPr>
          <w:rFonts w:ascii="Helvetica" w:hAnsi="Helvetica"/>
        </w:rPr>
        <w:t xml:space="preserve">, </w:t>
      </w:r>
    </w:p>
    <w:p w14:paraId="5A636E36" w14:textId="77777777" w:rsidR="00BA10E9" w:rsidRPr="001511C9" w:rsidRDefault="00BA10E9">
      <w:pPr>
        <w:rPr>
          <w:rFonts w:ascii="Helvetica" w:hAnsi="Helvetica"/>
        </w:rPr>
      </w:pPr>
    </w:p>
    <w:p w14:paraId="78A79B30" w14:textId="77777777" w:rsidR="007A5DCF" w:rsidRDefault="007A5DCF">
      <w:pPr>
        <w:rPr>
          <w:rFonts w:ascii="Helvetica" w:hAnsi="Helvetica"/>
          <w:b/>
          <w:bCs/>
        </w:rPr>
      </w:pPr>
    </w:p>
    <w:p w14:paraId="7F34ABC5" w14:textId="48B89DB1" w:rsidR="00BA10E9" w:rsidRPr="005423D3" w:rsidRDefault="00C920F8">
      <w:pPr>
        <w:rPr>
          <w:rFonts w:ascii="Helvetica" w:hAnsi="Helvetica"/>
          <w:b/>
          <w:bCs/>
        </w:rPr>
      </w:pPr>
      <w:r w:rsidRPr="005423D3">
        <w:rPr>
          <w:rFonts w:ascii="Helvetica" w:hAnsi="Helvetica"/>
          <w:b/>
          <w:bCs/>
        </w:rPr>
        <w:t>Abstract</w:t>
      </w:r>
    </w:p>
    <w:p w14:paraId="76EBA227" w14:textId="77777777" w:rsidR="00C920F8" w:rsidRDefault="00C920F8">
      <w:pPr>
        <w:rPr>
          <w:rFonts w:ascii="Helvetica" w:hAnsi="Helvetica"/>
        </w:rPr>
      </w:pPr>
    </w:p>
    <w:p w14:paraId="56827283" w14:textId="3A8BB437" w:rsidR="00C920F8" w:rsidRDefault="002846CB" w:rsidP="005852C8">
      <w:pPr>
        <w:rPr>
          <w:rFonts w:ascii="Helvetica" w:hAnsi="Helvetica"/>
        </w:rPr>
      </w:pPr>
      <w:r w:rsidRPr="001511C9">
        <w:rPr>
          <w:rFonts w:ascii="Helvetica" w:hAnsi="Helvetica"/>
        </w:rPr>
        <w:t xml:space="preserve">In situations </w:t>
      </w:r>
      <w:r w:rsidR="008754C4" w:rsidRPr="001511C9">
        <w:rPr>
          <w:rFonts w:ascii="Helvetica" w:hAnsi="Helvetica"/>
        </w:rPr>
        <w:t>with high social impact, like the COVID</w:t>
      </w:r>
      <w:r w:rsidR="00042F78" w:rsidRPr="001511C9">
        <w:rPr>
          <w:rFonts w:ascii="Helvetica" w:hAnsi="Helvetica"/>
        </w:rPr>
        <w:t xml:space="preserve">-19 </w:t>
      </w:r>
      <w:r w:rsidR="005852C8">
        <w:rPr>
          <w:rFonts w:ascii="Helvetica" w:hAnsi="Helvetica"/>
        </w:rPr>
        <w:t>outbreak</w:t>
      </w:r>
      <w:r w:rsidR="008754C4" w:rsidRPr="001511C9">
        <w:rPr>
          <w:rFonts w:ascii="Helvetica" w:hAnsi="Helvetica"/>
        </w:rPr>
        <w:t xml:space="preserve">, the form on how data is displayed and </w:t>
      </w:r>
      <w:r w:rsidR="00BA10E9" w:rsidRPr="001511C9">
        <w:rPr>
          <w:rFonts w:ascii="Helvetica" w:hAnsi="Helvetica"/>
        </w:rPr>
        <w:t xml:space="preserve">interpreted </w:t>
      </w:r>
      <w:r w:rsidR="00042F78" w:rsidRPr="001511C9">
        <w:rPr>
          <w:rFonts w:ascii="Helvetica" w:hAnsi="Helvetica"/>
        </w:rPr>
        <w:t>has</w:t>
      </w:r>
      <w:r w:rsidR="00BA10E9" w:rsidRPr="001511C9">
        <w:rPr>
          <w:rFonts w:ascii="Helvetica" w:hAnsi="Helvetica"/>
        </w:rPr>
        <w:t xml:space="preserve"> a critical role</w:t>
      </w:r>
      <w:r w:rsidR="008754C4" w:rsidRPr="001511C9">
        <w:rPr>
          <w:rFonts w:ascii="Helvetica" w:hAnsi="Helvetica"/>
        </w:rPr>
        <w:t xml:space="preserve"> in several issues related to </w:t>
      </w:r>
      <w:r w:rsidR="00776D30" w:rsidRPr="001511C9">
        <w:rPr>
          <w:rFonts w:ascii="Helvetica" w:hAnsi="Helvetica"/>
        </w:rPr>
        <w:t xml:space="preserve">public perception and actions. </w:t>
      </w:r>
      <w:r w:rsidR="003175D0">
        <w:rPr>
          <w:rFonts w:ascii="Helvetica" w:hAnsi="Helvetica"/>
        </w:rPr>
        <w:t xml:space="preserve">Here we developed a platform that generates and display </w:t>
      </w:r>
      <w:r w:rsidR="00A73B62">
        <w:rPr>
          <w:rFonts w:ascii="Helvetica" w:hAnsi="Helvetica"/>
        </w:rPr>
        <w:t>epidemiological data related to COVID-19</w:t>
      </w:r>
      <w:r w:rsidR="003175D0">
        <w:rPr>
          <w:rFonts w:ascii="Helvetica" w:hAnsi="Helvetica"/>
        </w:rPr>
        <w:t xml:space="preserve"> </w:t>
      </w:r>
      <w:r w:rsidR="00A73B62">
        <w:rPr>
          <w:rFonts w:ascii="Helvetica" w:hAnsi="Helvetica"/>
        </w:rPr>
        <w:t xml:space="preserve">in different visualization formats. The combined use of different data visualization formats allows users to have a better understanding of the population dynamics of SARS-CoV-2. Data and graphs </w:t>
      </w:r>
      <w:r w:rsidR="005852C8">
        <w:rPr>
          <w:rFonts w:ascii="Helvetica" w:hAnsi="Helvetica"/>
        </w:rPr>
        <w:t>c</w:t>
      </w:r>
      <w:r w:rsidR="00A73B62">
        <w:rPr>
          <w:rFonts w:ascii="Helvetica" w:hAnsi="Helvetica"/>
        </w:rPr>
        <w:t>an be found at http</w:t>
      </w:r>
      <w:r w:rsidR="00A872A3">
        <w:rPr>
          <w:rFonts w:ascii="Helvetica" w:hAnsi="Helvetica"/>
        </w:rPr>
        <w:t>s</w:t>
      </w:r>
      <w:r w:rsidR="00A73B62">
        <w:rPr>
          <w:rFonts w:ascii="Helvetica" w:hAnsi="Helvetica"/>
        </w:rPr>
        <w:t>://bioinfo.imd.ufrn.br/COVID-19.</w:t>
      </w:r>
    </w:p>
    <w:p w14:paraId="102C055C" w14:textId="77777777" w:rsidR="00C920F8" w:rsidRDefault="00C920F8" w:rsidP="00042F78">
      <w:pPr>
        <w:rPr>
          <w:rFonts w:ascii="Helvetica" w:hAnsi="Helvetica"/>
        </w:rPr>
      </w:pPr>
    </w:p>
    <w:p w14:paraId="0EBD65D8" w14:textId="07504894" w:rsidR="007A5DCF" w:rsidRDefault="007A5DCF">
      <w:pPr>
        <w:rPr>
          <w:rFonts w:ascii="Helvetica" w:hAnsi="Helvetica"/>
          <w:b/>
          <w:bCs/>
        </w:rPr>
      </w:pPr>
      <w:r>
        <w:rPr>
          <w:rFonts w:ascii="Helvetica" w:hAnsi="Helvetica"/>
          <w:b/>
          <w:bCs/>
        </w:rPr>
        <w:br w:type="page"/>
      </w:r>
    </w:p>
    <w:p w14:paraId="4E114351" w14:textId="77777777" w:rsidR="007A5DCF" w:rsidRDefault="007A5DCF" w:rsidP="00042F78">
      <w:pPr>
        <w:rPr>
          <w:rFonts w:ascii="Helvetica" w:hAnsi="Helvetica"/>
          <w:b/>
          <w:bCs/>
        </w:rPr>
      </w:pPr>
    </w:p>
    <w:p w14:paraId="03D663EE" w14:textId="3DC49C3A" w:rsidR="00C920F8" w:rsidRDefault="00A73B62" w:rsidP="00042F78">
      <w:pPr>
        <w:rPr>
          <w:rFonts w:ascii="Helvetica" w:hAnsi="Helvetica"/>
          <w:b/>
          <w:bCs/>
        </w:rPr>
      </w:pPr>
      <w:r w:rsidRPr="005423D3">
        <w:rPr>
          <w:rFonts w:ascii="Helvetica" w:hAnsi="Helvetica"/>
          <w:b/>
          <w:bCs/>
        </w:rPr>
        <w:t>Introduction</w:t>
      </w:r>
    </w:p>
    <w:p w14:paraId="075C5F4A" w14:textId="13BDD146" w:rsidR="005423D3" w:rsidRDefault="00DE3517" w:rsidP="00C515AA">
      <w:pPr>
        <w:rPr>
          <w:rFonts w:ascii="Helvetica" w:hAnsi="Helvetica"/>
        </w:rPr>
      </w:pPr>
      <w:r>
        <w:rPr>
          <w:rFonts w:ascii="Helvetica" w:hAnsi="Helvetica"/>
        </w:rPr>
        <w:t xml:space="preserve">As the </w:t>
      </w:r>
      <w:r w:rsidR="00C515AA">
        <w:rPr>
          <w:rFonts w:ascii="Helvetica" w:hAnsi="Helvetica"/>
        </w:rPr>
        <w:t xml:space="preserve">SARS-CoV-2 spreads rapidly around the globe, it is extremely important that </w:t>
      </w:r>
      <w:r w:rsidR="00CB717C">
        <w:rPr>
          <w:rFonts w:ascii="Helvetica" w:hAnsi="Helvetica"/>
        </w:rPr>
        <w:t xml:space="preserve">epidemiological </w:t>
      </w:r>
      <w:r w:rsidR="00C515AA">
        <w:rPr>
          <w:rFonts w:ascii="Helvetica" w:hAnsi="Helvetica"/>
        </w:rPr>
        <w:t xml:space="preserve">data can be retrieved in a fast and reliable way [1]. Such data are crucial for feeding mathematical models </w:t>
      </w:r>
      <w:r w:rsidR="00BC1D5E">
        <w:rPr>
          <w:rFonts w:ascii="Helvetica" w:hAnsi="Helvetica"/>
        </w:rPr>
        <w:t>(like in [2</w:t>
      </w:r>
      <w:r w:rsidR="001F0C22">
        <w:rPr>
          <w:rFonts w:ascii="Helvetica" w:hAnsi="Helvetica"/>
        </w:rPr>
        <w:t>-3</w:t>
      </w:r>
      <w:r w:rsidR="00BC1D5E">
        <w:rPr>
          <w:rFonts w:ascii="Helvetica" w:hAnsi="Helvetica"/>
        </w:rPr>
        <w:t xml:space="preserve">]) </w:t>
      </w:r>
      <w:r w:rsidR="00C515AA">
        <w:rPr>
          <w:rFonts w:ascii="Helvetica" w:hAnsi="Helvetica"/>
        </w:rPr>
        <w:t>that can predict the course of the pandemic and define actions from public and private institutions. At the same level of importance is the use of such data, together with visualization tools</w:t>
      </w:r>
      <w:r w:rsidR="001F0C22">
        <w:rPr>
          <w:rFonts w:ascii="Helvetica" w:hAnsi="Helvetica"/>
        </w:rPr>
        <w:t xml:space="preserve"> [4</w:t>
      </w:r>
      <w:r w:rsidR="00910379">
        <w:rPr>
          <w:rFonts w:ascii="Helvetica" w:hAnsi="Helvetica"/>
        </w:rPr>
        <w:t>]</w:t>
      </w:r>
      <w:r w:rsidR="00C515AA">
        <w:rPr>
          <w:rFonts w:ascii="Helvetica" w:hAnsi="Helvetica"/>
        </w:rPr>
        <w:t>, to inform the public about the course of the pandemic</w:t>
      </w:r>
      <w:r w:rsidR="00CB717C">
        <w:rPr>
          <w:rFonts w:ascii="Helvetica" w:hAnsi="Helvetica"/>
        </w:rPr>
        <w:t xml:space="preserve"> and engage them in actions that will minimize the spread of the virus</w:t>
      </w:r>
      <w:r w:rsidR="00DC039F">
        <w:rPr>
          <w:rFonts w:ascii="Helvetica" w:hAnsi="Helvetica"/>
        </w:rPr>
        <w:t>, like social distancing [5]</w:t>
      </w:r>
      <w:r w:rsidR="00CB717C">
        <w:rPr>
          <w:rFonts w:ascii="Helvetica" w:hAnsi="Helvetica"/>
        </w:rPr>
        <w:t xml:space="preserve">. </w:t>
      </w:r>
    </w:p>
    <w:p w14:paraId="60AFC15F" w14:textId="77777777" w:rsidR="001F1276" w:rsidRDefault="001F1276" w:rsidP="00C515AA">
      <w:pPr>
        <w:rPr>
          <w:rFonts w:ascii="Helvetica" w:hAnsi="Helvetica"/>
        </w:rPr>
      </w:pPr>
    </w:p>
    <w:p w14:paraId="519A41A9" w14:textId="4C869350" w:rsidR="001F1276" w:rsidRDefault="001F1276" w:rsidP="001F1276">
      <w:pPr>
        <w:rPr>
          <w:rFonts w:ascii="Helvetica" w:hAnsi="Helvetica"/>
        </w:rPr>
      </w:pPr>
      <w:r>
        <w:rPr>
          <w:rFonts w:ascii="Helvetica" w:hAnsi="Helvetica"/>
        </w:rPr>
        <w:t xml:space="preserve">It is our understanding that this last component has been neglected by both official government institutions and the overall press. This seriously undermines the whole effort of better informing the population about the crisis and affects the rate of engagement of the public regarding actions to minimize the consequences of the pandemic. </w:t>
      </w:r>
    </w:p>
    <w:p w14:paraId="3A9A4CF1" w14:textId="77777777" w:rsidR="001F1276" w:rsidRDefault="001F1276" w:rsidP="001F1276">
      <w:pPr>
        <w:rPr>
          <w:rFonts w:ascii="Helvetica" w:hAnsi="Helvetica"/>
        </w:rPr>
      </w:pPr>
    </w:p>
    <w:p w14:paraId="61CE5521" w14:textId="43A4B080" w:rsidR="001F1276" w:rsidRDefault="001F1276" w:rsidP="001F1276">
      <w:pPr>
        <w:rPr>
          <w:rFonts w:ascii="Helvetica" w:hAnsi="Helvetica"/>
        </w:rPr>
      </w:pPr>
      <w:r>
        <w:rPr>
          <w:rFonts w:ascii="Helvetica" w:hAnsi="Helvetica"/>
        </w:rPr>
        <w:t xml:space="preserve">Here, we discuss different types of visualization formats that are more effective in describing the population dynamics of SARS-CoV-2. A web page is available to make the data and graphs public. This portal will be continuously updated. </w:t>
      </w:r>
    </w:p>
    <w:p w14:paraId="050A05DC" w14:textId="77777777" w:rsidR="00CB717C" w:rsidRDefault="00CB717C" w:rsidP="00C515AA">
      <w:pPr>
        <w:rPr>
          <w:rFonts w:ascii="Helvetica" w:hAnsi="Helvetica"/>
        </w:rPr>
      </w:pPr>
    </w:p>
    <w:p w14:paraId="762B6FC6" w14:textId="77777777" w:rsidR="00DE3517" w:rsidRDefault="00DE3517" w:rsidP="00042F78">
      <w:pPr>
        <w:rPr>
          <w:rFonts w:ascii="Helvetica" w:hAnsi="Helvetica"/>
          <w:b/>
          <w:bCs/>
        </w:rPr>
      </w:pPr>
    </w:p>
    <w:p w14:paraId="35D32A75" w14:textId="72EE5EA2" w:rsidR="005423D3" w:rsidRDefault="005423D3" w:rsidP="00042F78">
      <w:pPr>
        <w:rPr>
          <w:rFonts w:ascii="Helvetica" w:hAnsi="Helvetica"/>
          <w:b/>
          <w:bCs/>
        </w:rPr>
      </w:pPr>
      <w:r>
        <w:rPr>
          <w:rFonts w:ascii="Helvetica" w:hAnsi="Helvetica"/>
          <w:b/>
          <w:bCs/>
        </w:rPr>
        <w:t>Methods</w:t>
      </w:r>
    </w:p>
    <w:p w14:paraId="761BEEF1" w14:textId="7C0C2507" w:rsidR="00564E3E" w:rsidRPr="0036382F" w:rsidRDefault="00984DFE" w:rsidP="000917F9">
      <w:pPr>
        <w:rPr>
          <w:rFonts w:ascii="Helvetica" w:hAnsi="Helvetica"/>
        </w:rPr>
      </w:pPr>
      <w:r w:rsidRPr="0036382F">
        <w:rPr>
          <w:rFonts w:ascii="Helvetica" w:hAnsi="Helvetica"/>
        </w:rPr>
        <w:t xml:space="preserve">Epidemiological data </w:t>
      </w:r>
      <w:r w:rsidR="002D0312">
        <w:rPr>
          <w:rFonts w:ascii="Helvetica" w:hAnsi="Helvetica"/>
        </w:rPr>
        <w:t>in CVS format was obtained from the initiative “Our world in data” (</w:t>
      </w:r>
      <w:hyperlink r:id="rId5" w:history="1">
        <w:r w:rsidR="002D0312" w:rsidRPr="002D543D">
          <w:rPr>
            <w:rStyle w:val="Hyperlink"/>
            <w:rFonts w:ascii="Helvetica" w:hAnsi="Helvetica"/>
          </w:rPr>
          <w:t>http://ourworldindata.org)</w:t>
        </w:r>
      </w:hyperlink>
      <w:r w:rsidR="002D0312">
        <w:rPr>
          <w:rFonts w:ascii="Helvetica" w:hAnsi="Helvetica"/>
        </w:rPr>
        <w:t xml:space="preserve"> from the University of Oxford</w:t>
      </w:r>
      <w:r w:rsidR="00271FD4">
        <w:rPr>
          <w:rFonts w:ascii="Helvetica" w:hAnsi="Helvetica"/>
        </w:rPr>
        <w:t xml:space="preserve"> [6]</w:t>
      </w:r>
      <w:r w:rsidR="002D0312">
        <w:rPr>
          <w:rFonts w:ascii="Helvetica" w:hAnsi="Helvetica"/>
        </w:rPr>
        <w:t xml:space="preserve">. That includes: number of cases per day, number of tests per day and number of deaths per day. </w:t>
      </w:r>
      <w:r w:rsidR="00564E3E" w:rsidRPr="000917F9">
        <w:rPr>
          <w:rFonts w:ascii="Helvetica" w:hAnsi="Helvetica"/>
        </w:rPr>
        <w:t xml:space="preserve">Graphs were designed using </w:t>
      </w:r>
      <w:r w:rsidR="000917F9">
        <w:rPr>
          <w:rFonts w:ascii="Helvetica" w:hAnsi="Helvetica"/>
        </w:rPr>
        <w:t xml:space="preserve">ggplot2 </w:t>
      </w:r>
      <w:r w:rsidR="0042153D">
        <w:rPr>
          <w:rFonts w:ascii="Helvetica" w:hAnsi="Helvetica"/>
        </w:rPr>
        <w:t xml:space="preserve">[7] </w:t>
      </w:r>
      <w:r w:rsidR="001341B2">
        <w:rPr>
          <w:rFonts w:ascii="Helvetica" w:hAnsi="Helvetica"/>
        </w:rPr>
        <w:t xml:space="preserve">and </w:t>
      </w:r>
      <w:proofErr w:type="spellStart"/>
      <w:r w:rsidR="001341B2">
        <w:rPr>
          <w:rFonts w:ascii="Helvetica" w:hAnsi="Helvetica"/>
        </w:rPr>
        <w:t>Matplotlib</w:t>
      </w:r>
      <w:proofErr w:type="spellEnd"/>
      <w:r w:rsidR="00AF45DD" w:rsidRPr="000917F9">
        <w:rPr>
          <w:rFonts w:ascii="Helvetica" w:hAnsi="Helvetica"/>
        </w:rPr>
        <w:t xml:space="preserve"> [</w:t>
      </w:r>
      <w:r w:rsidR="0042153D">
        <w:rPr>
          <w:rFonts w:ascii="Helvetica" w:hAnsi="Helvetica"/>
        </w:rPr>
        <w:t>8</w:t>
      </w:r>
      <w:r w:rsidR="00AF45DD" w:rsidRPr="000917F9">
        <w:rPr>
          <w:rFonts w:ascii="Helvetica" w:hAnsi="Helvetica"/>
        </w:rPr>
        <w:t>]</w:t>
      </w:r>
      <w:r w:rsidR="000917F9">
        <w:rPr>
          <w:rFonts w:ascii="Helvetica" w:hAnsi="Helvetica"/>
        </w:rPr>
        <w:t>.</w:t>
      </w:r>
    </w:p>
    <w:p w14:paraId="1FEB2A45" w14:textId="77777777" w:rsidR="0036382F" w:rsidRDefault="0036382F" w:rsidP="00042F78">
      <w:pPr>
        <w:rPr>
          <w:rFonts w:ascii="Helvetica" w:hAnsi="Helvetica"/>
          <w:b/>
          <w:bCs/>
        </w:rPr>
      </w:pPr>
    </w:p>
    <w:p w14:paraId="61F06352" w14:textId="77777777" w:rsidR="007A5DCF" w:rsidRDefault="007A5DCF" w:rsidP="00042F78">
      <w:pPr>
        <w:rPr>
          <w:rFonts w:ascii="Helvetica" w:hAnsi="Helvetica"/>
          <w:b/>
          <w:bCs/>
        </w:rPr>
      </w:pPr>
    </w:p>
    <w:p w14:paraId="7DC0529A" w14:textId="66B5D7FB" w:rsidR="005423D3" w:rsidRPr="005423D3" w:rsidRDefault="005423D3" w:rsidP="00042F78">
      <w:pPr>
        <w:rPr>
          <w:rFonts w:ascii="Helvetica" w:hAnsi="Helvetica"/>
          <w:b/>
          <w:bCs/>
        </w:rPr>
      </w:pPr>
      <w:r>
        <w:rPr>
          <w:rFonts w:ascii="Helvetica" w:hAnsi="Helvetica"/>
          <w:b/>
          <w:bCs/>
        </w:rPr>
        <w:t>Results</w:t>
      </w:r>
      <w:r w:rsidR="00347F0A">
        <w:rPr>
          <w:rFonts w:ascii="Helvetica" w:hAnsi="Helvetica"/>
          <w:b/>
          <w:bCs/>
        </w:rPr>
        <w:t xml:space="preserve"> and Discussion</w:t>
      </w:r>
    </w:p>
    <w:p w14:paraId="1CEB8562" w14:textId="3A0F9857" w:rsidR="00411F62" w:rsidRPr="001511C9" w:rsidRDefault="00564E3E" w:rsidP="00411F62">
      <w:pPr>
        <w:rPr>
          <w:rFonts w:ascii="Helvetica" w:eastAsia="Times New Roman" w:hAnsi="Helvetica" w:cs="Times New Roman"/>
          <w:color w:val="000000" w:themeColor="text1"/>
          <w:lang w:eastAsia="en-US"/>
        </w:rPr>
      </w:pPr>
      <w:r>
        <w:rPr>
          <w:rFonts w:ascii="Helvetica" w:hAnsi="Helvetica"/>
        </w:rPr>
        <w:t xml:space="preserve">By examining the broad press coverage of the COVID-19 pandemic, one issue that called our attention was the poor representation of the epidemiological data. </w:t>
      </w:r>
      <w:r w:rsidR="00411F62" w:rsidRPr="001511C9">
        <w:rPr>
          <w:rFonts w:ascii="Helvetica" w:hAnsi="Helvetica"/>
          <w:color w:val="000000" w:themeColor="text1"/>
        </w:rPr>
        <w:t>To</w:t>
      </w:r>
      <w:r w:rsidR="00411F62" w:rsidRPr="001511C9">
        <w:rPr>
          <w:rFonts w:ascii="Helvetica" w:eastAsia="Times New Roman" w:hAnsi="Helvetica" w:cs="Times New Roman"/>
          <w:color w:val="000000" w:themeColor="text1"/>
          <w:shd w:val="clear" w:color="auto" w:fill="FFFFFF"/>
          <w:lang w:eastAsia="en-US"/>
        </w:rPr>
        <w:t xml:space="preserve"> communicate information clearly and efficiently, data visualization merges statistical analysis with design, using </w:t>
      </w:r>
      <w:r w:rsidR="00411F62" w:rsidRPr="001511C9">
        <w:rPr>
          <w:rFonts w:ascii="Helvetica" w:eastAsia="Times New Roman" w:hAnsi="Helvetica" w:cs="Arial"/>
          <w:color w:val="000000" w:themeColor="text1"/>
          <w:shd w:val="clear" w:color="auto" w:fill="FFFFFF"/>
          <w:lang w:eastAsia="en-US"/>
        </w:rPr>
        <w:t>visual elements like charts, graphs, and maps</w:t>
      </w:r>
      <w:r w:rsidR="00411F62" w:rsidRPr="001511C9">
        <w:rPr>
          <w:rFonts w:ascii="Helvetica" w:eastAsia="Times New Roman" w:hAnsi="Helvetica" w:cs="Times New Roman"/>
          <w:color w:val="000000" w:themeColor="text1"/>
          <w:shd w:val="clear" w:color="auto" w:fill="FFFFFF"/>
          <w:lang w:eastAsia="en-US"/>
        </w:rPr>
        <w:t xml:space="preserve"> to visually communicate a quantitative message. This is a major element in data science. Effective visualization </w:t>
      </w:r>
      <w:r w:rsidR="00411F62" w:rsidRPr="001511C9">
        <w:rPr>
          <w:rFonts w:ascii="Helvetica" w:eastAsia="Times New Roman" w:hAnsi="Helvetica" w:cs="Arial"/>
          <w:color w:val="000000" w:themeColor="text1"/>
          <w:shd w:val="clear" w:color="auto" w:fill="FFFFFF"/>
          <w:lang w:eastAsia="en-US"/>
        </w:rPr>
        <w:t>provides an accessible way to identify trends, outliers, and patterns in </w:t>
      </w:r>
      <w:r w:rsidR="00411F62" w:rsidRPr="001511C9">
        <w:rPr>
          <w:rFonts w:ascii="Helvetica" w:eastAsia="Times New Roman" w:hAnsi="Helvetica" w:cs="Arial"/>
          <w:bCs/>
          <w:color w:val="000000" w:themeColor="text1"/>
          <w:shd w:val="clear" w:color="auto" w:fill="FFFFFF"/>
          <w:lang w:eastAsia="en-US"/>
        </w:rPr>
        <w:t>data,</w:t>
      </w:r>
      <w:r w:rsidR="00411F62" w:rsidRPr="001511C9">
        <w:rPr>
          <w:rFonts w:ascii="Helvetica" w:eastAsia="Times New Roman" w:hAnsi="Helvetica" w:cs="Arial"/>
          <w:color w:val="000000" w:themeColor="text1"/>
          <w:shd w:val="clear" w:color="auto" w:fill="FFFFFF"/>
          <w:lang w:eastAsia="en-US"/>
        </w:rPr>
        <w:t xml:space="preserve"> helping the users</w:t>
      </w:r>
      <w:r w:rsidR="00411F62" w:rsidRPr="001511C9">
        <w:rPr>
          <w:rFonts w:ascii="Helvetica" w:eastAsia="Times New Roman" w:hAnsi="Helvetica" w:cs="Times New Roman"/>
          <w:color w:val="000000" w:themeColor="text1"/>
          <w:shd w:val="clear" w:color="auto" w:fill="FFFFFF"/>
          <w:lang w:eastAsia="en-US"/>
        </w:rPr>
        <w:t xml:space="preserve"> to reason about data and evidence</w:t>
      </w:r>
      <w:r w:rsidR="00F36AE9">
        <w:rPr>
          <w:rFonts w:ascii="Helvetica" w:eastAsia="Times New Roman" w:hAnsi="Helvetica" w:cs="Times New Roman"/>
          <w:color w:val="000000" w:themeColor="text1"/>
          <w:shd w:val="clear" w:color="auto" w:fill="FFFFFF"/>
          <w:lang w:eastAsia="en-US"/>
        </w:rPr>
        <w:t xml:space="preserve"> [</w:t>
      </w:r>
      <w:r w:rsidR="0042153D">
        <w:rPr>
          <w:rFonts w:ascii="Helvetica" w:eastAsia="Times New Roman" w:hAnsi="Helvetica" w:cs="Times New Roman"/>
          <w:color w:val="000000" w:themeColor="text1"/>
          <w:shd w:val="clear" w:color="auto" w:fill="FFFFFF"/>
          <w:lang w:eastAsia="en-US"/>
        </w:rPr>
        <w:t>9</w:t>
      </w:r>
      <w:r w:rsidR="00F36AE9">
        <w:rPr>
          <w:rFonts w:ascii="Helvetica" w:eastAsia="Times New Roman" w:hAnsi="Helvetica" w:cs="Times New Roman"/>
          <w:color w:val="000000" w:themeColor="text1"/>
          <w:shd w:val="clear" w:color="auto" w:fill="FFFFFF"/>
          <w:lang w:eastAsia="en-US"/>
        </w:rPr>
        <w:t>]</w:t>
      </w:r>
      <w:r w:rsidR="00411F62" w:rsidRPr="001511C9">
        <w:rPr>
          <w:rFonts w:ascii="Helvetica" w:eastAsia="Times New Roman" w:hAnsi="Helvetica" w:cs="Times New Roman"/>
          <w:color w:val="000000" w:themeColor="text1"/>
          <w:shd w:val="clear" w:color="auto" w:fill="FFFFFF"/>
          <w:lang w:eastAsia="en-US"/>
        </w:rPr>
        <w:t xml:space="preserve">. </w:t>
      </w:r>
    </w:p>
    <w:p w14:paraId="646F8EA0" w14:textId="77777777" w:rsidR="00411F62" w:rsidRDefault="00411F62" w:rsidP="00411F62">
      <w:pPr>
        <w:rPr>
          <w:rFonts w:ascii="Helvetica" w:hAnsi="Helvetica"/>
        </w:rPr>
      </w:pPr>
    </w:p>
    <w:p w14:paraId="46C7B762" w14:textId="0875085B" w:rsidR="007D0B8A" w:rsidRPr="001511C9" w:rsidRDefault="0074621B" w:rsidP="00624366">
      <w:pPr>
        <w:rPr>
          <w:rFonts w:ascii="Helvetica" w:hAnsi="Helvetica"/>
        </w:rPr>
      </w:pPr>
      <w:r w:rsidRPr="001511C9">
        <w:rPr>
          <w:rFonts w:ascii="Helvetica" w:hAnsi="Helvetica"/>
        </w:rPr>
        <w:t xml:space="preserve">Take, for example, the </w:t>
      </w:r>
      <w:r w:rsidR="00042F78" w:rsidRPr="001511C9">
        <w:rPr>
          <w:rFonts w:ascii="Helvetica" w:hAnsi="Helvetica"/>
        </w:rPr>
        <w:t>most common</w:t>
      </w:r>
      <w:r w:rsidRPr="001511C9">
        <w:rPr>
          <w:rFonts w:ascii="Helvetica" w:hAnsi="Helvetica"/>
        </w:rPr>
        <w:t xml:space="preserve"> way of representing the number of COVID</w:t>
      </w:r>
      <w:r w:rsidR="00042F78" w:rsidRPr="001511C9">
        <w:rPr>
          <w:rFonts w:ascii="Helvetica" w:hAnsi="Helvetica"/>
        </w:rPr>
        <w:t>-</w:t>
      </w:r>
      <w:r w:rsidRPr="001511C9">
        <w:rPr>
          <w:rFonts w:ascii="Helvetica" w:hAnsi="Helvetica"/>
        </w:rPr>
        <w:t>19 cases identified in a given country</w:t>
      </w:r>
      <w:r w:rsidR="00BA10E9" w:rsidRPr="001511C9">
        <w:rPr>
          <w:rFonts w:ascii="Helvetica" w:hAnsi="Helvetica"/>
        </w:rPr>
        <w:t xml:space="preserve"> (Figure 1)</w:t>
      </w:r>
      <w:r w:rsidRPr="001511C9">
        <w:rPr>
          <w:rFonts w:ascii="Helvetica" w:hAnsi="Helvetica"/>
        </w:rPr>
        <w:t xml:space="preserve">. The reported values are simply the cumulative number of cases </w:t>
      </w:r>
      <w:r w:rsidR="00393381" w:rsidRPr="001511C9">
        <w:rPr>
          <w:rFonts w:ascii="Helvetica" w:hAnsi="Helvetica"/>
        </w:rPr>
        <w:t>along a time window (</w:t>
      </w:r>
      <w:r w:rsidR="00BA10E9" w:rsidRPr="001511C9">
        <w:rPr>
          <w:rFonts w:ascii="Helvetica" w:hAnsi="Helvetica"/>
        </w:rPr>
        <w:t>usually</w:t>
      </w:r>
      <w:r w:rsidR="00393381" w:rsidRPr="001511C9">
        <w:rPr>
          <w:rFonts w:ascii="Helvetica" w:hAnsi="Helvetica"/>
        </w:rPr>
        <w:t xml:space="preserve"> in days). The way the data </w:t>
      </w:r>
      <w:r w:rsidR="00564E3E">
        <w:rPr>
          <w:rFonts w:ascii="Helvetica" w:hAnsi="Helvetica"/>
        </w:rPr>
        <w:t xml:space="preserve">is displayed does not allow </w:t>
      </w:r>
      <w:r w:rsidR="00393381" w:rsidRPr="001511C9">
        <w:rPr>
          <w:rFonts w:ascii="Helvetica" w:hAnsi="Helvetica"/>
        </w:rPr>
        <w:t xml:space="preserve">one to discriminate between several parameters that are affecting the shape of the curve. With the example shown in Figure 1, one </w:t>
      </w:r>
      <w:r w:rsidR="00BA10E9" w:rsidRPr="001511C9">
        <w:rPr>
          <w:rFonts w:ascii="Helvetica" w:hAnsi="Helvetica"/>
        </w:rPr>
        <w:t>cannot</w:t>
      </w:r>
      <w:r w:rsidR="00393381" w:rsidRPr="001511C9">
        <w:rPr>
          <w:rFonts w:ascii="Helvetica" w:hAnsi="Helvetica"/>
        </w:rPr>
        <w:t xml:space="preserve"> precisely define if the growth is exponential because</w:t>
      </w:r>
      <w:r w:rsidR="00C10325" w:rsidRPr="001511C9">
        <w:rPr>
          <w:rFonts w:ascii="Helvetica" w:hAnsi="Helvetica"/>
        </w:rPr>
        <w:t>, among other things,</w:t>
      </w:r>
      <w:r w:rsidR="00393381" w:rsidRPr="001511C9">
        <w:rPr>
          <w:rFonts w:ascii="Helvetica" w:hAnsi="Helvetica"/>
        </w:rPr>
        <w:t xml:space="preserve"> the number of tests is not taken into account. The growth suggested by the curve may be due to a larger number of tests being performed more recently. </w:t>
      </w:r>
      <w:r w:rsidR="00411F62">
        <w:rPr>
          <w:rFonts w:ascii="Helvetica" w:hAnsi="Helvetica"/>
        </w:rPr>
        <w:t xml:space="preserve">What is surprising and concerning is the fact that the official reports from the Minister of Health of most countries also lacks a more rigid statistical evaluation of the data. </w:t>
      </w:r>
      <w:r w:rsidR="00624366">
        <w:rPr>
          <w:rFonts w:ascii="Helvetica" w:hAnsi="Helvetica"/>
        </w:rPr>
        <w:t>A more correct</w:t>
      </w:r>
      <w:r w:rsidR="00000FAB" w:rsidRPr="001511C9">
        <w:rPr>
          <w:rFonts w:ascii="Helvetica" w:hAnsi="Helvetica"/>
        </w:rPr>
        <w:t xml:space="preserve"> way of depicting the </w:t>
      </w:r>
      <w:r w:rsidR="00BA10E9" w:rsidRPr="001511C9">
        <w:rPr>
          <w:rFonts w:ascii="Helvetica" w:hAnsi="Helvetica"/>
        </w:rPr>
        <w:t>population</w:t>
      </w:r>
      <w:r w:rsidR="00000FAB" w:rsidRPr="001511C9">
        <w:rPr>
          <w:rFonts w:ascii="Helvetica" w:hAnsi="Helvetica"/>
        </w:rPr>
        <w:t xml:space="preserve"> dynamics of the </w:t>
      </w:r>
      <w:r w:rsidR="00BA10E9" w:rsidRPr="001511C9">
        <w:rPr>
          <w:rFonts w:ascii="Helvetica" w:hAnsi="Helvetica"/>
        </w:rPr>
        <w:t>virus</w:t>
      </w:r>
      <w:r w:rsidR="00000FAB" w:rsidRPr="001511C9">
        <w:rPr>
          <w:rFonts w:ascii="Helvetica" w:hAnsi="Helvetica"/>
        </w:rPr>
        <w:t xml:space="preserve"> by plotting the number o</w:t>
      </w:r>
      <w:r w:rsidR="00B44786" w:rsidRPr="001511C9">
        <w:rPr>
          <w:rFonts w:ascii="Helvetica" w:hAnsi="Helvetica"/>
        </w:rPr>
        <w:t xml:space="preserve">f new </w:t>
      </w:r>
      <w:r w:rsidR="00B44786" w:rsidRPr="001511C9">
        <w:rPr>
          <w:rFonts w:ascii="Helvetica" w:hAnsi="Helvetica"/>
        </w:rPr>
        <w:lastRenderedPageBreak/>
        <w:t>tested cases (in the Y axis</w:t>
      </w:r>
      <w:r w:rsidR="00000FAB" w:rsidRPr="001511C9">
        <w:rPr>
          <w:rFonts w:ascii="Helvetica" w:hAnsi="Helvetica"/>
        </w:rPr>
        <w:t xml:space="preserve">) </w:t>
      </w:r>
      <w:r w:rsidR="00B44786" w:rsidRPr="001511C9">
        <w:rPr>
          <w:rFonts w:ascii="Helvetica" w:hAnsi="Helvetica"/>
        </w:rPr>
        <w:t xml:space="preserve">by the total (cumulative) number of cases in the X axis (both in the logarithmic scale). Figure 2 shows such a graph for </w:t>
      </w:r>
      <w:r w:rsidR="00910379">
        <w:rPr>
          <w:rFonts w:ascii="Helvetica" w:hAnsi="Helvetica"/>
        </w:rPr>
        <w:t xml:space="preserve">the same </w:t>
      </w:r>
      <w:r w:rsidR="00B44786" w:rsidRPr="001511C9">
        <w:rPr>
          <w:rFonts w:ascii="Helvetica" w:hAnsi="Helvetica"/>
        </w:rPr>
        <w:t xml:space="preserve">ten </w:t>
      </w:r>
      <w:r w:rsidR="00BA10E9" w:rsidRPr="001511C9">
        <w:rPr>
          <w:rFonts w:ascii="Helvetica" w:hAnsi="Helvetica"/>
        </w:rPr>
        <w:t>countries</w:t>
      </w:r>
      <w:r w:rsidR="00910379">
        <w:rPr>
          <w:rFonts w:ascii="Helvetica" w:hAnsi="Helvetica"/>
        </w:rPr>
        <w:t>, as in Figure 1,</w:t>
      </w:r>
      <w:r w:rsidR="00BA10E9" w:rsidRPr="001511C9">
        <w:rPr>
          <w:rFonts w:ascii="Helvetica" w:hAnsi="Helvetica"/>
        </w:rPr>
        <w:t xml:space="preserve"> during</w:t>
      </w:r>
      <w:r w:rsidR="00B44786" w:rsidRPr="001511C9">
        <w:rPr>
          <w:rFonts w:ascii="Helvetica" w:hAnsi="Helvetica"/>
        </w:rPr>
        <w:t xml:space="preserve"> the COVID</w:t>
      </w:r>
      <w:r w:rsidR="00C10325" w:rsidRPr="001511C9">
        <w:rPr>
          <w:rFonts w:ascii="Helvetica" w:hAnsi="Helvetica"/>
        </w:rPr>
        <w:t>-19 pandemic</w:t>
      </w:r>
      <w:r w:rsidR="00B44786" w:rsidRPr="001511C9">
        <w:rPr>
          <w:rFonts w:ascii="Helvetica" w:hAnsi="Helvetica"/>
        </w:rPr>
        <w:t xml:space="preserve">. </w:t>
      </w:r>
      <w:r w:rsidR="00BA10E9" w:rsidRPr="001511C9">
        <w:rPr>
          <w:rFonts w:ascii="Helvetica" w:hAnsi="Helvetica"/>
        </w:rPr>
        <w:t>While this type of</w:t>
      </w:r>
      <w:r w:rsidR="00ED3379" w:rsidRPr="001511C9">
        <w:rPr>
          <w:rFonts w:ascii="Helvetica" w:hAnsi="Helvetica"/>
        </w:rPr>
        <w:t xml:space="preserve"> graph is extremely useful in evaluating whether the </w:t>
      </w:r>
      <w:r w:rsidR="00BA10E9" w:rsidRPr="001511C9">
        <w:rPr>
          <w:rFonts w:ascii="Helvetica" w:hAnsi="Helvetica"/>
        </w:rPr>
        <w:t>virus</w:t>
      </w:r>
      <w:r w:rsidR="00ED3379" w:rsidRPr="001511C9">
        <w:rPr>
          <w:rFonts w:ascii="Helvetica" w:hAnsi="Helvetica"/>
        </w:rPr>
        <w:t xml:space="preserve"> </w:t>
      </w:r>
      <w:r w:rsidR="005B4F38" w:rsidRPr="001511C9">
        <w:rPr>
          <w:rFonts w:ascii="Helvetica" w:hAnsi="Helvetica"/>
        </w:rPr>
        <w:t xml:space="preserve">in a given country is </w:t>
      </w:r>
      <w:r w:rsidR="009863BE" w:rsidRPr="001511C9">
        <w:rPr>
          <w:rFonts w:ascii="Helvetica" w:hAnsi="Helvetica"/>
        </w:rPr>
        <w:t>going</w:t>
      </w:r>
      <w:r w:rsidR="005B4F38" w:rsidRPr="001511C9">
        <w:rPr>
          <w:rFonts w:ascii="Helvetica" w:hAnsi="Helvetica"/>
        </w:rPr>
        <w:t xml:space="preserve"> through </w:t>
      </w:r>
      <w:r w:rsidR="00BA10E9" w:rsidRPr="001511C9">
        <w:rPr>
          <w:rFonts w:ascii="Helvetica" w:hAnsi="Helvetica"/>
        </w:rPr>
        <w:t>an</w:t>
      </w:r>
      <w:r w:rsidR="005B4F38" w:rsidRPr="001511C9">
        <w:rPr>
          <w:rFonts w:ascii="Helvetica" w:hAnsi="Helvetica"/>
        </w:rPr>
        <w:t xml:space="preserve"> exponential growth, there are </w:t>
      </w:r>
      <w:r w:rsidR="00BA10E9" w:rsidRPr="001511C9">
        <w:rPr>
          <w:rFonts w:ascii="Helvetica" w:hAnsi="Helvetica"/>
        </w:rPr>
        <w:t>several</w:t>
      </w:r>
      <w:r w:rsidR="005B4F38" w:rsidRPr="001511C9">
        <w:rPr>
          <w:rFonts w:ascii="Helvetica" w:hAnsi="Helvetica"/>
        </w:rPr>
        <w:t xml:space="preserve"> caveats, the most seriously being that time is not represented (only through an animation). </w:t>
      </w:r>
    </w:p>
    <w:p w14:paraId="4FC03FA1" w14:textId="1D55E772" w:rsidR="00AC69E2" w:rsidRPr="001511C9" w:rsidRDefault="00AC69E2" w:rsidP="00B44786">
      <w:pPr>
        <w:rPr>
          <w:rFonts w:ascii="Helvetica" w:hAnsi="Helvetica"/>
        </w:rPr>
      </w:pPr>
    </w:p>
    <w:p w14:paraId="17AAF452" w14:textId="31250B55" w:rsidR="006870CE" w:rsidRPr="00347F0A" w:rsidRDefault="00BA10E9" w:rsidP="00910379">
      <w:pPr>
        <w:rPr>
          <w:rFonts w:ascii="Helvetica" w:hAnsi="Helvetica"/>
          <w:color w:val="000000" w:themeColor="text1"/>
        </w:rPr>
      </w:pPr>
      <w:r w:rsidRPr="00347F0A">
        <w:rPr>
          <w:rFonts w:ascii="Helvetica" w:hAnsi="Helvetica"/>
          <w:color w:val="000000" w:themeColor="text1"/>
        </w:rPr>
        <w:t xml:space="preserve">Here we propose that </w:t>
      </w:r>
      <w:r w:rsidR="00C10325" w:rsidRPr="00347F0A">
        <w:rPr>
          <w:rFonts w:ascii="Helvetica" w:hAnsi="Helvetica"/>
          <w:color w:val="000000" w:themeColor="text1"/>
        </w:rPr>
        <w:t>an alternative</w:t>
      </w:r>
      <w:r w:rsidRPr="00347F0A">
        <w:rPr>
          <w:rFonts w:ascii="Helvetica" w:hAnsi="Helvetica"/>
          <w:color w:val="000000" w:themeColor="text1"/>
        </w:rPr>
        <w:t xml:space="preserve"> way of representing the dynamics of the virus in a population is through a normalized curve of identified cases. In such a graph (shown in Figure 3) the number of cases is shown in the Y axis as a proportion of the number of tests (for example, number of positive cases by 100 tests). X axis represents a given time window (days in Figure 3). </w:t>
      </w:r>
      <w:r w:rsidR="006F5087" w:rsidRPr="00347F0A">
        <w:rPr>
          <w:rFonts w:ascii="Helvetica" w:hAnsi="Helvetica"/>
          <w:color w:val="000000" w:themeColor="text1"/>
        </w:rPr>
        <w:t xml:space="preserve">This type of graph eliminates the major caveat of </w:t>
      </w:r>
      <w:r w:rsidR="008B34B3" w:rsidRPr="00347F0A">
        <w:rPr>
          <w:rFonts w:ascii="Helvetica" w:hAnsi="Helvetica"/>
          <w:color w:val="000000" w:themeColor="text1"/>
        </w:rPr>
        <w:t xml:space="preserve">the type shown in Figure 1, </w:t>
      </w:r>
      <w:r w:rsidR="00C67DAC" w:rsidRPr="00347F0A">
        <w:rPr>
          <w:rFonts w:ascii="Helvetica" w:hAnsi="Helvetica"/>
          <w:color w:val="000000" w:themeColor="text1"/>
        </w:rPr>
        <w:t xml:space="preserve">with absolute number of cases, </w:t>
      </w:r>
      <w:r w:rsidR="008B34B3" w:rsidRPr="00347F0A">
        <w:rPr>
          <w:rFonts w:ascii="Helvetica" w:hAnsi="Helvetica"/>
          <w:color w:val="000000" w:themeColor="text1"/>
        </w:rPr>
        <w:t xml:space="preserve">which does not take into account the number of tests performed in a given period. </w:t>
      </w:r>
      <w:r w:rsidR="00415709" w:rsidRPr="00347F0A">
        <w:rPr>
          <w:rFonts w:ascii="Helvetica" w:hAnsi="Helvetica"/>
          <w:color w:val="000000" w:themeColor="text1"/>
        </w:rPr>
        <w:t xml:space="preserve">There are, however, several caveats with </w:t>
      </w:r>
      <w:r w:rsidR="00910379">
        <w:rPr>
          <w:rFonts w:ascii="Helvetica" w:hAnsi="Helvetica"/>
          <w:color w:val="000000" w:themeColor="text1"/>
        </w:rPr>
        <w:t>the</w:t>
      </w:r>
      <w:r w:rsidR="00415709" w:rsidRPr="00347F0A">
        <w:rPr>
          <w:rFonts w:ascii="Helvetica" w:hAnsi="Helvetica"/>
          <w:color w:val="000000" w:themeColor="text1"/>
        </w:rPr>
        <w:t xml:space="preserve"> proposed visualization format</w:t>
      </w:r>
      <w:r w:rsidR="00910379">
        <w:rPr>
          <w:rFonts w:ascii="Helvetica" w:hAnsi="Helvetica"/>
          <w:color w:val="000000" w:themeColor="text1"/>
        </w:rPr>
        <w:t xml:space="preserve"> shown in Figure 3</w:t>
      </w:r>
      <w:r w:rsidR="00415709" w:rsidRPr="00347F0A">
        <w:rPr>
          <w:rFonts w:ascii="Helvetica" w:hAnsi="Helvetica"/>
          <w:color w:val="000000" w:themeColor="text1"/>
        </w:rPr>
        <w:t xml:space="preserve">. First, data reporting the number of tests per day performed in a given country is </w:t>
      </w:r>
      <w:r w:rsidR="00910379">
        <w:rPr>
          <w:rFonts w:ascii="Helvetica" w:hAnsi="Helvetica"/>
          <w:color w:val="000000" w:themeColor="text1"/>
        </w:rPr>
        <w:t>more difficult</w:t>
      </w:r>
      <w:r w:rsidR="00415709" w:rsidRPr="00347F0A">
        <w:rPr>
          <w:rFonts w:ascii="Helvetica" w:hAnsi="Helvetica"/>
          <w:color w:val="000000" w:themeColor="text1"/>
        </w:rPr>
        <w:t xml:space="preserve"> to obtain. This precludes the format of being used widely for several countries. Second, the criteria for selecting who will be tested vary significantly between countries or even within the same country in different periods of time. Since most countries are not testing a random set of samples of their populations, the numbers we have available are coming mainly from symptomatic patients who are tested for the </w:t>
      </w:r>
      <w:r w:rsidR="00910379">
        <w:rPr>
          <w:rFonts w:ascii="Helvetica" w:hAnsi="Helvetica"/>
          <w:color w:val="000000" w:themeColor="text1"/>
        </w:rPr>
        <w:t xml:space="preserve">presence of the </w:t>
      </w:r>
      <w:r w:rsidR="00415709" w:rsidRPr="00347F0A">
        <w:rPr>
          <w:rFonts w:ascii="Helvetica" w:hAnsi="Helvetica"/>
          <w:color w:val="000000" w:themeColor="text1"/>
        </w:rPr>
        <w:t xml:space="preserve">virus. This is an important limitation and certainly affects the interpretation of the data. Finally, </w:t>
      </w:r>
      <w:r w:rsidR="006547BC" w:rsidRPr="00347F0A">
        <w:rPr>
          <w:rFonts w:ascii="Helvetica" w:hAnsi="Helvetica"/>
          <w:color w:val="000000" w:themeColor="text1"/>
        </w:rPr>
        <w:t xml:space="preserve">the number of tested people also depends on </w:t>
      </w:r>
      <w:r w:rsidR="00DA3868" w:rsidRPr="00347F0A">
        <w:rPr>
          <w:rFonts w:ascii="Helvetica" w:hAnsi="Helvetica"/>
          <w:color w:val="000000" w:themeColor="text1"/>
        </w:rPr>
        <w:t xml:space="preserve">test </w:t>
      </w:r>
      <w:r w:rsidR="00415709" w:rsidRPr="00347F0A">
        <w:rPr>
          <w:rFonts w:ascii="Helvetica" w:hAnsi="Helvetica"/>
          <w:color w:val="000000" w:themeColor="text1"/>
        </w:rPr>
        <w:t>availability</w:t>
      </w:r>
      <w:r w:rsidR="00DA3868" w:rsidRPr="00347F0A">
        <w:rPr>
          <w:rFonts w:ascii="Helvetica" w:hAnsi="Helvetica"/>
          <w:color w:val="000000" w:themeColor="text1"/>
        </w:rPr>
        <w:t xml:space="preserve">. Not all countries have tests at hand to </w:t>
      </w:r>
      <w:r w:rsidR="00766ADD" w:rsidRPr="00347F0A">
        <w:rPr>
          <w:rFonts w:ascii="Helvetica" w:hAnsi="Helvetica"/>
          <w:color w:val="000000" w:themeColor="text1"/>
        </w:rPr>
        <w:t>everybody</w:t>
      </w:r>
      <w:r w:rsidR="00585D17" w:rsidRPr="00347F0A">
        <w:rPr>
          <w:rFonts w:ascii="Helvetica" w:hAnsi="Helvetica"/>
          <w:color w:val="000000" w:themeColor="text1"/>
        </w:rPr>
        <w:t xml:space="preserve">. </w:t>
      </w:r>
      <w:r w:rsidR="00465A41" w:rsidRPr="00347F0A">
        <w:rPr>
          <w:rFonts w:ascii="Helvetica" w:hAnsi="Helvetica"/>
          <w:color w:val="000000" w:themeColor="text1"/>
        </w:rPr>
        <w:t xml:space="preserve">Therefore, </w:t>
      </w:r>
      <w:r w:rsidR="008F2C5F" w:rsidRPr="00347F0A">
        <w:rPr>
          <w:rFonts w:ascii="Helvetica" w:hAnsi="Helvetica"/>
          <w:color w:val="000000" w:themeColor="text1"/>
        </w:rPr>
        <w:t xml:space="preserve">the </w:t>
      </w:r>
      <w:r w:rsidR="003F50F7" w:rsidRPr="00347F0A">
        <w:rPr>
          <w:rFonts w:ascii="Helvetica" w:hAnsi="Helvetica"/>
          <w:color w:val="000000" w:themeColor="text1"/>
        </w:rPr>
        <w:t>analys</w:t>
      </w:r>
      <w:r w:rsidR="002A6304" w:rsidRPr="00347F0A">
        <w:rPr>
          <w:rFonts w:ascii="Helvetica" w:hAnsi="Helvetica"/>
          <w:color w:val="000000" w:themeColor="text1"/>
        </w:rPr>
        <w:t>e</w:t>
      </w:r>
      <w:r w:rsidR="003F50F7" w:rsidRPr="00347F0A">
        <w:rPr>
          <w:rFonts w:ascii="Helvetica" w:hAnsi="Helvetica"/>
          <w:color w:val="000000" w:themeColor="text1"/>
        </w:rPr>
        <w:t>s</w:t>
      </w:r>
      <w:r w:rsidR="001109A0" w:rsidRPr="00347F0A">
        <w:rPr>
          <w:rFonts w:ascii="Helvetica" w:hAnsi="Helvetica"/>
          <w:color w:val="000000" w:themeColor="text1"/>
        </w:rPr>
        <w:t xml:space="preserve"> </w:t>
      </w:r>
      <w:r w:rsidR="00FD1B6B" w:rsidRPr="00347F0A">
        <w:rPr>
          <w:rFonts w:ascii="Helvetica" w:hAnsi="Helvetica"/>
          <w:color w:val="000000" w:themeColor="text1"/>
        </w:rPr>
        <w:t>can be misleading</w:t>
      </w:r>
      <w:r w:rsidR="00585D17" w:rsidRPr="00347F0A">
        <w:rPr>
          <w:rFonts w:ascii="Helvetica" w:hAnsi="Helvetica"/>
          <w:color w:val="000000" w:themeColor="text1"/>
        </w:rPr>
        <w:t xml:space="preserve"> even if the proportion of the number of tests is used.</w:t>
      </w:r>
    </w:p>
    <w:p w14:paraId="58FB22C7" w14:textId="77777777" w:rsidR="006930C9" w:rsidRPr="001511C9" w:rsidRDefault="006930C9" w:rsidP="00EE3B95">
      <w:pPr>
        <w:rPr>
          <w:rFonts w:ascii="Helvetica" w:hAnsi="Helvetica"/>
        </w:rPr>
      </w:pPr>
    </w:p>
    <w:p w14:paraId="6D71AA8E" w14:textId="70311731" w:rsidR="008B34B3" w:rsidRPr="001511C9" w:rsidRDefault="00910379" w:rsidP="00910379">
      <w:pPr>
        <w:rPr>
          <w:rFonts w:ascii="Helvetica" w:hAnsi="Helvetica"/>
        </w:rPr>
      </w:pPr>
      <w:r>
        <w:rPr>
          <w:rFonts w:ascii="Helvetica" w:hAnsi="Helvetica"/>
        </w:rPr>
        <w:t>Nevertheless, t</w:t>
      </w:r>
      <w:r w:rsidR="008B34B3" w:rsidRPr="001511C9">
        <w:rPr>
          <w:rFonts w:ascii="Helvetica" w:hAnsi="Helvetica"/>
        </w:rPr>
        <w:t xml:space="preserve">he analysis of the relative number of cases in five countries allow </w:t>
      </w:r>
      <w:r w:rsidR="001E0010" w:rsidRPr="001511C9">
        <w:rPr>
          <w:rFonts w:ascii="Helvetica" w:hAnsi="Helvetica"/>
        </w:rPr>
        <w:t xml:space="preserve">some insights on the population dynamics of the virus. </w:t>
      </w:r>
      <w:r w:rsidR="000307AB" w:rsidRPr="001511C9">
        <w:rPr>
          <w:rFonts w:ascii="Helvetica" w:hAnsi="Helvetica"/>
        </w:rPr>
        <w:t xml:space="preserve">Take Italy </w:t>
      </w:r>
      <w:r w:rsidR="00EE3B95" w:rsidRPr="001511C9">
        <w:rPr>
          <w:rFonts w:ascii="Helvetica" w:hAnsi="Helvetica"/>
        </w:rPr>
        <w:t>as an</w:t>
      </w:r>
      <w:r w:rsidR="000307AB" w:rsidRPr="001511C9">
        <w:rPr>
          <w:rFonts w:ascii="Helvetica" w:hAnsi="Helvetica"/>
        </w:rPr>
        <w:t xml:space="preserve"> example. The curve show</w:t>
      </w:r>
      <w:r w:rsidR="00EE3B95" w:rsidRPr="001511C9">
        <w:rPr>
          <w:rFonts w:ascii="Helvetica" w:hAnsi="Helvetica"/>
        </w:rPr>
        <w:t>n</w:t>
      </w:r>
      <w:r w:rsidR="000307AB" w:rsidRPr="001511C9">
        <w:rPr>
          <w:rFonts w:ascii="Helvetica" w:hAnsi="Helvetica"/>
        </w:rPr>
        <w:t xml:space="preserve"> in Figure 3 suggests that a peak was reached around March 18 and since then </w:t>
      </w:r>
      <w:r w:rsidR="00EE3B95" w:rsidRPr="001511C9">
        <w:rPr>
          <w:rFonts w:ascii="Helvetica" w:hAnsi="Helvetica"/>
        </w:rPr>
        <w:t xml:space="preserve">the relative number of cases </w:t>
      </w:r>
      <w:r w:rsidR="000307AB" w:rsidRPr="001511C9">
        <w:rPr>
          <w:rFonts w:ascii="Helvetica" w:hAnsi="Helvetica"/>
        </w:rPr>
        <w:t xml:space="preserve">has decreased significantly. </w:t>
      </w:r>
      <w:r w:rsidR="00FA0395" w:rsidRPr="001511C9">
        <w:rPr>
          <w:rFonts w:ascii="Helvetica" w:hAnsi="Helvetica"/>
        </w:rPr>
        <w:t xml:space="preserve">United States is another interesting example. Figure 3 shows that a first peak was reached around March 7 with a reduction of relative cases in the next 10 </w:t>
      </w:r>
      <w:r w:rsidR="00347F0A" w:rsidRPr="001511C9">
        <w:rPr>
          <w:rFonts w:ascii="Helvetica" w:hAnsi="Helvetica"/>
        </w:rPr>
        <w:t>days’</w:t>
      </w:r>
      <w:r w:rsidR="00FA0395" w:rsidRPr="001511C9">
        <w:rPr>
          <w:rFonts w:ascii="Helvetica" w:hAnsi="Helvetica"/>
        </w:rPr>
        <w:t xml:space="preserve"> period with a subsequent rise after that. </w:t>
      </w:r>
      <w:r w:rsidR="00347F0A">
        <w:rPr>
          <w:rFonts w:ascii="Helvetica" w:hAnsi="Helvetica"/>
        </w:rPr>
        <w:t>This is expected</w:t>
      </w:r>
      <w:r w:rsidR="00FA0395" w:rsidRPr="001511C9">
        <w:rPr>
          <w:rFonts w:ascii="Helvetica" w:hAnsi="Helvetica"/>
        </w:rPr>
        <w:t xml:space="preserve"> for countr</w:t>
      </w:r>
      <w:r w:rsidR="00347F0A">
        <w:rPr>
          <w:rFonts w:ascii="Helvetica" w:hAnsi="Helvetica"/>
        </w:rPr>
        <w:t xml:space="preserve">ies with continental dimensions </w:t>
      </w:r>
      <w:r>
        <w:rPr>
          <w:rFonts w:ascii="Helvetica" w:hAnsi="Helvetica"/>
        </w:rPr>
        <w:t>where the</w:t>
      </w:r>
      <w:r w:rsidR="00FA0395" w:rsidRPr="001511C9">
        <w:rPr>
          <w:rFonts w:ascii="Helvetica" w:hAnsi="Helvetica"/>
        </w:rPr>
        <w:t xml:space="preserve"> virus dynamics will behave like multiple waves each one based on a region of the country. The first cases in the United States were reported in the west coast with a subsequent peak in the east coast, first in the state of New York. </w:t>
      </w:r>
      <w:r w:rsidR="00A8538D" w:rsidRPr="001511C9">
        <w:rPr>
          <w:rFonts w:ascii="Helvetica" w:hAnsi="Helvetica"/>
        </w:rPr>
        <w:t xml:space="preserve">These different waves of spreading are better displayed and interpreted with a type of visualization seen in Figure 3. </w:t>
      </w:r>
    </w:p>
    <w:p w14:paraId="5F6920B0" w14:textId="77777777" w:rsidR="00A8538D" w:rsidRPr="00347F0A" w:rsidRDefault="00A8538D" w:rsidP="00EE3B95">
      <w:pPr>
        <w:rPr>
          <w:rFonts w:ascii="Helvetica" w:hAnsi="Helvetica"/>
          <w:color w:val="000000" w:themeColor="text1"/>
        </w:rPr>
      </w:pPr>
    </w:p>
    <w:p w14:paraId="1103C9FB" w14:textId="0C5CFF2B" w:rsidR="00415709" w:rsidRPr="00347F0A" w:rsidRDefault="00415709" w:rsidP="00347F0A">
      <w:pPr>
        <w:rPr>
          <w:rFonts w:ascii="Helvetica" w:hAnsi="Helvetica"/>
          <w:color w:val="000000" w:themeColor="text1"/>
        </w:rPr>
      </w:pPr>
      <w:r w:rsidRPr="00347F0A">
        <w:rPr>
          <w:rFonts w:ascii="Helvetica" w:hAnsi="Helvetica"/>
          <w:color w:val="000000" w:themeColor="text1"/>
        </w:rPr>
        <w:t xml:space="preserve">Another interesting </w:t>
      </w:r>
      <w:r w:rsidR="00347F0A" w:rsidRPr="00347F0A">
        <w:rPr>
          <w:rFonts w:ascii="Helvetica" w:hAnsi="Helvetica"/>
          <w:color w:val="000000" w:themeColor="text1"/>
        </w:rPr>
        <w:t>feature</w:t>
      </w:r>
      <w:r w:rsidRPr="00347F0A">
        <w:rPr>
          <w:rFonts w:ascii="Helvetica" w:hAnsi="Helvetica"/>
          <w:color w:val="000000" w:themeColor="text1"/>
        </w:rPr>
        <w:t xml:space="preserve"> that can be used to compare different countries is to avoid </w:t>
      </w:r>
      <w:r w:rsidR="00347F0A" w:rsidRPr="00347F0A">
        <w:rPr>
          <w:rFonts w:ascii="Helvetica" w:hAnsi="Helvetica"/>
          <w:color w:val="000000" w:themeColor="text1"/>
        </w:rPr>
        <w:t>calendar</w:t>
      </w:r>
      <w:r w:rsidRPr="00347F0A">
        <w:rPr>
          <w:rFonts w:ascii="Helvetica" w:hAnsi="Helvetica"/>
          <w:color w:val="000000" w:themeColor="text1"/>
        </w:rPr>
        <w:t xml:space="preserve"> dates. Instead of using </w:t>
      </w:r>
      <w:r w:rsidR="00347F0A" w:rsidRPr="00347F0A">
        <w:rPr>
          <w:rFonts w:ascii="Helvetica" w:hAnsi="Helvetica"/>
          <w:color w:val="000000" w:themeColor="text1"/>
        </w:rPr>
        <w:t>such</w:t>
      </w:r>
      <w:r w:rsidRPr="00347F0A">
        <w:rPr>
          <w:rFonts w:ascii="Helvetica" w:hAnsi="Helvetica"/>
          <w:color w:val="000000" w:themeColor="text1"/>
        </w:rPr>
        <w:t xml:space="preserve"> dates, </w:t>
      </w:r>
      <w:r w:rsidR="00347F0A" w:rsidRPr="00347F0A">
        <w:rPr>
          <w:rFonts w:ascii="Helvetica" w:hAnsi="Helvetica"/>
          <w:color w:val="000000" w:themeColor="text1"/>
        </w:rPr>
        <w:t>like</w:t>
      </w:r>
      <w:r w:rsidRPr="00347F0A">
        <w:rPr>
          <w:rFonts w:ascii="Helvetica" w:hAnsi="Helvetica"/>
          <w:color w:val="000000" w:themeColor="text1"/>
        </w:rPr>
        <w:t xml:space="preserve"> February 1st, on the X axis, it is better to show how the curves beha</w:t>
      </w:r>
      <w:r w:rsidR="00347F0A" w:rsidRPr="00347F0A">
        <w:rPr>
          <w:rFonts w:ascii="Helvetica" w:hAnsi="Helvetica"/>
          <w:color w:val="000000" w:themeColor="text1"/>
        </w:rPr>
        <w:t>ved during the days after the N</w:t>
      </w:r>
      <w:r w:rsidRPr="00347F0A">
        <w:rPr>
          <w:rFonts w:ascii="Helvetica" w:hAnsi="Helvetica"/>
          <w:color w:val="000000" w:themeColor="text1"/>
          <w:vertAlign w:val="superscript"/>
        </w:rPr>
        <w:t>th</w:t>
      </w:r>
      <w:r w:rsidRPr="00347F0A">
        <w:rPr>
          <w:rFonts w:ascii="Helvetica" w:hAnsi="Helvetica"/>
          <w:color w:val="000000" w:themeColor="text1"/>
        </w:rPr>
        <w:t xml:space="preserve"> reported case. For example, the country curves can be compared after the 10th patient was diagnosed, regardless of the </w:t>
      </w:r>
      <w:r w:rsidR="00347F0A" w:rsidRPr="00347F0A">
        <w:rPr>
          <w:rFonts w:ascii="Helvetica" w:hAnsi="Helvetica"/>
          <w:color w:val="000000" w:themeColor="text1"/>
        </w:rPr>
        <w:t xml:space="preserve">calendar </w:t>
      </w:r>
      <w:r w:rsidRPr="00347F0A">
        <w:rPr>
          <w:rFonts w:ascii="Helvetica" w:hAnsi="Helvetica"/>
          <w:color w:val="000000" w:themeColor="text1"/>
        </w:rPr>
        <w:t>date on which it occurred</w:t>
      </w:r>
      <w:r w:rsidR="00C66F00" w:rsidRPr="00347F0A">
        <w:rPr>
          <w:rFonts w:ascii="Helvetica" w:hAnsi="Helvetica"/>
          <w:color w:val="000000" w:themeColor="text1"/>
        </w:rPr>
        <w:t xml:space="preserve">. </w:t>
      </w:r>
    </w:p>
    <w:p w14:paraId="58198646" w14:textId="77777777" w:rsidR="00EB2FDC" w:rsidRDefault="00EB2FDC" w:rsidP="00A8538D">
      <w:pPr>
        <w:rPr>
          <w:rFonts w:ascii="Helvetica" w:hAnsi="Helvetica"/>
        </w:rPr>
      </w:pPr>
    </w:p>
    <w:p w14:paraId="692B9D56" w14:textId="3976017D" w:rsidR="00347F0A" w:rsidRDefault="00347F0A" w:rsidP="00347F0A">
      <w:pPr>
        <w:rPr>
          <w:rFonts w:ascii="Helvetica" w:hAnsi="Helvetica"/>
        </w:rPr>
      </w:pPr>
      <w:r>
        <w:rPr>
          <w:rFonts w:ascii="Helvetica" w:hAnsi="Helvetica"/>
        </w:rPr>
        <w:t xml:space="preserve">Finally, one important type of data is the number of deaths, since those are absolute numbers affected by a smaller number of variables. In Figure 4 we present the </w:t>
      </w:r>
      <w:r>
        <w:rPr>
          <w:rFonts w:ascii="Helvetica" w:hAnsi="Helvetica"/>
        </w:rPr>
        <w:lastRenderedPageBreak/>
        <w:t xml:space="preserve">number of new deaths (Y axis) compared to the total cumulative number of deaths (both in logarithmic scale). This way of representing the data seems to reliably reflect the virus population dynamics. Take, for example, the curve shown for China. After a peak </w:t>
      </w:r>
      <w:r w:rsidR="00E90A27">
        <w:rPr>
          <w:rFonts w:ascii="Helvetica" w:hAnsi="Helvetica"/>
        </w:rPr>
        <w:t xml:space="preserve">in middle of February, the rate of new deaths </w:t>
      </w:r>
      <w:r w:rsidR="00910379">
        <w:rPr>
          <w:rFonts w:ascii="Helvetica" w:hAnsi="Helvetica"/>
        </w:rPr>
        <w:t>drops</w:t>
      </w:r>
      <w:r w:rsidR="00E90A27">
        <w:rPr>
          <w:rFonts w:ascii="Helvetica" w:hAnsi="Helvetica"/>
        </w:rPr>
        <w:t xml:space="preserve"> to almost zero in the subsequent weeks. </w:t>
      </w:r>
      <w:r w:rsidR="00910379">
        <w:rPr>
          <w:rFonts w:ascii="Helvetica" w:hAnsi="Helvetica"/>
        </w:rPr>
        <w:t>On the other hand, USA and UK seem to be going through an exponential growth of deaths, according to Figure 4.</w:t>
      </w:r>
    </w:p>
    <w:p w14:paraId="0FEE79FA" w14:textId="47137019" w:rsidR="00AC69E2" w:rsidRPr="001511C9" w:rsidRDefault="00AC69E2" w:rsidP="00EB2FDC">
      <w:pPr>
        <w:rPr>
          <w:rFonts w:ascii="Helvetica" w:hAnsi="Helvetica"/>
          <w:color w:val="0000FF"/>
        </w:rPr>
      </w:pPr>
    </w:p>
    <w:p w14:paraId="62D5A769" w14:textId="03541827" w:rsidR="00E72081" w:rsidRPr="001511C9" w:rsidRDefault="00E72081" w:rsidP="0088313F">
      <w:pPr>
        <w:rPr>
          <w:rFonts w:ascii="Helvetica" w:eastAsia="Times New Roman" w:hAnsi="Helvetica" w:cs="Times New Roman"/>
          <w:color w:val="000000" w:themeColor="text1"/>
          <w:lang w:eastAsia="en-US"/>
        </w:rPr>
      </w:pPr>
      <w:r w:rsidRPr="001511C9">
        <w:rPr>
          <w:rFonts w:ascii="Helvetica" w:hAnsi="Helvetica"/>
          <w:color w:val="000000" w:themeColor="text1"/>
        </w:rPr>
        <w:t>The way information is transmitted to the general public directly impacts both the level of knowledge about COVID-19 and the epidemic itself, as well as people's attitudes to this crisis</w:t>
      </w:r>
      <w:r w:rsidR="005649AC">
        <w:rPr>
          <w:rFonts w:ascii="Helvetica" w:hAnsi="Helvetica"/>
          <w:color w:val="000000" w:themeColor="text1"/>
        </w:rPr>
        <w:t xml:space="preserve"> [</w:t>
      </w:r>
      <w:r w:rsidR="0042153D">
        <w:rPr>
          <w:rFonts w:ascii="Helvetica" w:hAnsi="Helvetica"/>
          <w:color w:val="000000" w:themeColor="text1"/>
        </w:rPr>
        <w:t>10</w:t>
      </w:r>
      <w:r w:rsidR="005649AC">
        <w:rPr>
          <w:rFonts w:ascii="Helvetica" w:hAnsi="Helvetica"/>
          <w:color w:val="000000" w:themeColor="text1"/>
        </w:rPr>
        <w:t>]</w:t>
      </w:r>
      <w:r w:rsidRPr="001511C9">
        <w:rPr>
          <w:rFonts w:ascii="Helvetica" w:hAnsi="Helvetica"/>
          <w:color w:val="000000" w:themeColor="text1"/>
        </w:rPr>
        <w:t xml:space="preserve">. </w:t>
      </w:r>
      <w:r w:rsidR="00C05AEC" w:rsidRPr="001511C9">
        <w:rPr>
          <w:rFonts w:ascii="Helvetica" w:hAnsi="Helvetica"/>
        </w:rPr>
        <w:t>As shown here, different data visualization formats are more effective in providing reliable information to the gener</w:t>
      </w:r>
      <w:r w:rsidR="00C05AEC" w:rsidRPr="001511C9">
        <w:rPr>
          <w:rFonts w:ascii="Helvetica" w:hAnsi="Helvetica"/>
          <w:color w:val="000000" w:themeColor="text1"/>
        </w:rPr>
        <w:t xml:space="preserve">al public and may help to </w:t>
      </w:r>
      <w:r w:rsidR="00C05AEC" w:rsidRPr="001511C9">
        <w:rPr>
          <w:rFonts w:ascii="Helvetica" w:eastAsia="Times New Roman" w:hAnsi="Helvetica" w:cs="Times New Roman"/>
          <w:color w:val="000000" w:themeColor="text1"/>
          <w:shd w:val="clear" w:color="auto" w:fill="FFFFFF"/>
          <w:lang w:eastAsia="en-US"/>
        </w:rPr>
        <w:t>make complex data more accessible, understandable and usable.</w:t>
      </w:r>
    </w:p>
    <w:p w14:paraId="74690DFB" w14:textId="595ACC76" w:rsidR="00AC69E2" w:rsidRPr="001511C9" w:rsidRDefault="00E72081" w:rsidP="0082707C">
      <w:pPr>
        <w:rPr>
          <w:rFonts w:ascii="Helvetica" w:eastAsia="Times New Roman" w:hAnsi="Helvetica" w:cs="Times New Roman"/>
          <w:lang w:eastAsia="en-US"/>
        </w:rPr>
      </w:pPr>
      <w:r w:rsidRPr="001511C9">
        <w:rPr>
          <w:rFonts w:ascii="Helvetica" w:eastAsia="Times New Roman" w:hAnsi="Helvetica" w:cs="Times New Roman"/>
          <w:color w:val="555555"/>
          <w:lang w:eastAsia="en-US"/>
        </w:rPr>
        <w:t xml:space="preserve"> </w:t>
      </w:r>
    </w:p>
    <w:p w14:paraId="66411C58" w14:textId="1C8D7886" w:rsidR="00EB2FDC" w:rsidRPr="001511C9" w:rsidRDefault="00A43242" w:rsidP="004E0EE5">
      <w:pPr>
        <w:rPr>
          <w:rFonts w:ascii="Helvetica" w:hAnsi="Helvetica"/>
        </w:rPr>
      </w:pPr>
      <w:r>
        <w:rPr>
          <w:rFonts w:ascii="Helvetica" w:hAnsi="Helvetica"/>
        </w:rPr>
        <w:t xml:space="preserve">To make this and other data available to both the academic and general public, we have developed a specific web portal: </w:t>
      </w:r>
      <w:r w:rsidRPr="00F73C36">
        <w:rPr>
          <w:rFonts w:ascii="Helvetica" w:hAnsi="Helvetica"/>
        </w:rPr>
        <w:t>http</w:t>
      </w:r>
      <w:r w:rsidR="00A872A3">
        <w:rPr>
          <w:rFonts w:ascii="Helvetica" w:hAnsi="Helvetica"/>
        </w:rPr>
        <w:t>s</w:t>
      </w:r>
      <w:r w:rsidRPr="00F73C36">
        <w:rPr>
          <w:rFonts w:ascii="Helvetica" w:hAnsi="Helvetica"/>
        </w:rPr>
        <w:t>://bioinfo.imd.ufrn.br/covid-19</w:t>
      </w:r>
      <w:r w:rsidR="00F73C36">
        <w:rPr>
          <w:rFonts w:ascii="Helvetica" w:hAnsi="Helvetica"/>
        </w:rPr>
        <w:t>.</w:t>
      </w:r>
      <w:r>
        <w:rPr>
          <w:rFonts w:ascii="Helvetica" w:hAnsi="Helvetica"/>
        </w:rPr>
        <w:t xml:space="preserve"> </w:t>
      </w:r>
      <w:r w:rsidR="00EB2FDC" w:rsidRPr="001511C9">
        <w:rPr>
          <w:rFonts w:ascii="Helvetica" w:hAnsi="Helvetica"/>
        </w:rPr>
        <w:t>We will continue to monitor the COVID</w:t>
      </w:r>
      <w:r>
        <w:rPr>
          <w:rFonts w:ascii="Helvetica" w:hAnsi="Helvetica"/>
        </w:rPr>
        <w:t>-19</w:t>
      </w:r>
      <w:r w:rsidR="00EB2FDC" w:rsidRPr="001511C9">
        <w:rPr>
          <w:rFonts w:ascii="Helvetica" w:hAnsi="Helvetica"/>
        </w:rPr>
        <w:t xml:space="preserve"> pandemic in the next </w:t>
      </w:r>
      <w:r w:rsidR="0091503A" w:rsidRPr="001511C9">
        <w:rPr>
          <w:rFonts w:ascii="Helvetica" w:hAnsi="Helvetica"/>
        </w:rPr>
        <w:t>few months</w:t>
      </w:r>
      <w:r w:rsidR="00EB2FDC" w:rsidRPr="001511C9">
        <w:rPr>
          <w:rFonts w:ascii="Helvetica" w:hAnsi="Helvetica"/>
        </w:rPr>
        <w:t xml:space="preserve"> using the strategies </w:t>
      </w:r>
      <w:r w:rsidR="00C05AEC">
        <w:rPr>
          <w:rFonts w:ascii="Helvetica" w:hAnsi="Helvetica"/>
        </w:rPr>
        <w:t xml:space="preserve">and data formats </w:t>
      </w:r>
      <w:r w:rsidR="00EB2FDC" w:rsidRPr="001511C9">
        <w:rPr>
          <w:rFonts w:ascii="Helvetica" w:hAnsi="Helvetica"/>
        </w:rPr>
        <w:t>discussed here</w:t>
      </w:r>
      <w:r>
        <w:rPr>
          <w:rFonts w:ascii="Helvetica" w:hAnsi="Helvetica"/>
        </w:rPr>
        <w:t xml:space="preserve">. We envisage that our </w:t>
      </w:r>
      <w:r w:rsidR="004E0EE5">
        <w:rPr>
          <w:rFonts w:ascii="Helvetica" w:hAnsi="Helvetica"/>
        </w:rPr>
        <w:t>portal</w:t>
      </w:r>
      <w:r>
        <w:rPr>
          <w:rFonts w:ascii="Helvetica" w:hAnsi="Helvetica"/>
        </w:rPr>
        <w:t xml:space="preserve"> will evolve to </w:t>
      </w:r>
      <w:r w:rsidR="004E0EE5">
        <w:rPr>
          <w:rFonts w:ascii="Helvetica" w:hAnsi="Helvetica"/>
        </w:rPr>
        <w:t xml:space="preserve">a general platform involving data from outbreaks involving other pathogenic agents. </w:t>
      </w:r>
    </w:p>
    <w:p w14:paraId="2D621D1C" w14:textId="77777777" w:rsidR="00205FC4" w:rsidRPr="001511C9" w:rsidRDefault="00205FC4" w:rsidP="00EB2FDC">
      <w:pPr>
        <w:rPr>
          <w:rFonts w:ascii="Helvetica" w:hAnsi="Helvetica"/>
        </w:rPr>
      </w:pPr>
    </w:p>
    <w:p w14:paraId="29144CD2" w14:textId="77777777" w:rsidR="00205FC4" w:rsidRPr="00AF45DD" w:rsidRDefault="00205FC4" w:rsidP="00205FC4">
      <w:pPr>
        <w:rPr>
          <w:rFonts w:ascii="Helvetica" w:hAnsi="Helvetica"/>
          <w:b/>
          <w:bCs/>
        </w:rPr>
      </w:pPr>
      <w:r w:rsidRPr="00AF45DD">
        <w:rPr>
          <w:rFonts w:ascii="Helvetica" w:hAnsi="Helvetica"/>
          <w:b/>
          <w:bCs/>
        </w:rPr>
        <w:t>References</w:t>
      </w:r>
    </w:p>
    <w:p w14:paraId="0AD3D841" w14:textId="77777777" w:rsidR="00205FC4" w:rsidRDefault="00205FC4" w:rsidP="00205FC4">
      <w:pPr>
        <w:rPr>
          <w:rFonts w:ascii="Helvetica" w:hAnsi="Helvetica"/>
        </w:rPr>
      </w:pPr>
    </w:p>
    <w:p w14:paraId="77FDC71E" w14:textId="540A7875" w:rsidR="00C515AA" w:rsidRPr="00C515AA" w:rsidRDefault="00C515AA" w:rsidP="00C515AA">
      <w:pPr>
        <w:pStyle w:val="ListParagraph"/>
        <w:numPr>
          <w:ilvl w:val="0"/>
          <w:numId w:val="2"/>
        </w:numPr>
        <w:rPr>
          <w:rFonts w:ascii="Times New Roman" w:eastAsia="Times New Roman" w:hAnsi="Times New Roman" w:cs="Times New Roman"/>
        </w:rPr>
      </w:pPr>
      <w:r w:rsidRPr="00C515AA">
        <w:rPr>
          <w:rFonts w:ascii="Helvetica" w:hAnsi="Helvetica"/>
        </w:rPr>
        <w:t>COVID-19 Statistics Policy Modelling a</w:t>
      </w:r>
      <w:r>
        <w:rPr>
          <w:rFonts w:ascii="Helvetica" w:hAnsi="Helvetica"/>
        </w:rPr>
        <w:t>nd Epidemiology Collective</w:t>
      </w:r>
      <w:r w:rsidRPr="00C515AA">
        <w:rPr>
          <w:rFonts w:ascii="Helvetica" w:hAnsi="Helvetica"/>
        </w:rPr>
        <w:t xml:space="preserve">. Defining high-value information for COVID-19 decision-making. </w:t>
      </w:r>
      <w:proofErr w:type="spellStart"/>
      <w:r w:rsidRPr="00C515AA">
        <w:rPr>
          <w:rFonts w:ascii="Helvetica" w:hAnsi="Helvetica"/>
        </w:rPr>
        <w:t>medRxiv</w:t>
      </w:r>
      <w:proofErr w:type="spellEnd"/>
      <w:r w:rsidRPr="00C515AA">
        <w:rPr>
          <w:rFonts w:ascii="Helvetica" w:hAnsi="Helvetica"/>
        </w:rPr>
        <w:t xml:space="preserve">: </w:t>
      </w:r>
      <w:r w:rsidRPr="00C515AA">
        <w:rPr>
          <w:rFonts w:ascii="Helvetica" w:eastAsia="Times New Roman" w:hAnsi="Helvetica" w:cs="Times New Roman"/>
        </w:rPr>
        <w:t>10.1101/2020.04.06.20052506.</w:t>
      </w:r>
    </w:p>
    <w:p w14:paraId="7F8B6995" w14:textId="4F7288FA" w:rsidR="00C515AA" w:rsidRDefault="00C515AA" w:rsidP="00C515AA">
      <w:pPr>
        <w:pStyle w:val="ListParagraph"/>
        <w:rPr>
          <w:rFonts w:ascii="Helvetica" w:hAnsi="Helvetica"/>
        </w:rPr>
      </w:pPr>
    </w:p>
    <w:p w14:paraId="23F3D7C9" w14:textId="77777777" w:rsidR="001F0C22" w:rsidRDefault="00BC1D5E" w:rsidP="00BC1D5E">
      <w:pPr>
        <w:pStyle w:val="ListParagraph"/>
        <w:numPr>
          <w:ilvl w:val="0"/>
          <w:numId w:val="2"/>
        </w:numPr>
        <w:rPr>
          <w:rFonts w:ascii="Helvetica" w:hAnsi="Helvetica"/>
        </w:rPr>
      </w:pPr>
      <w:r>
        <w:rPr>
          <w:rFonts w:ascii="Helvetica" w:hAnsi="Helvetica"/>
        </w:rPr>
        <w:t>Diaz-</w:t>
      </w:r>
      <w:proofErr w:type="spellStart"/>
      <w:r>
        <w:rPr>
          <w:rFonts w:ascii="Helvetica" w:hAnsi="Helvetica"/>
        </w:rPr>
        <w:t>Quijano</w:t>
      </w:r>
      <w:proofErr w:type="spellEnd"/>
      <w:r>
        <w:rPr>
          <w:rFonts w:ascii="Helvetica" w:hAnsi="Helvetica"/>
        </w:rPr>
        <w:t xml:space="preserve">, FA; da Silva, JMN; </w:t>
      </w:r>
      <w:proofErr w:type="spellStart"/>
      <w:r>
        <w:rPr>
          <w:rFonts w:ascii="Helvetica" w:hAnsi="Helvetica"/>
        </w:rPr>
        <w:t>Ganem</w:t>
      </w:r>
      <w:proofErr w:type="spellEnd"/>
      <w:r>
        <w:rPr>
          <w:rFonts w:ascii="Helvetica" w:hAnsi="Helvetica"/>
        </w:rPr>
        <w:t xml:space="preserve">, F; Oliveira, S; </w:t>
      </w:r>
      <w:proofErr w:type="spellStart"/>
      <w:r>
        <w:rPr>
          <w:rFonts w:ascii="Helvetica" w:hAnsi="Helvetica"/>
        </w:rPr>
        <w:t>Vesga</w:t>
      </w:r>
      <w:proofErr w:type="spellEnd"/>
      <w:r>
        <w:rPr>
          <w:rFonts w:ascii="Helvetica" w:hAnsi="Helvetica"/>
        </w:rPr>
        <w:t xml:space="preserve">-Varela, AL &amp; </w:t>
      </w:r>
      <w:proofErr w:type="spellStart"/>
      <w:r>
        <w:rPr>
          <w:rFonts w:ascii="Helvetica" w:hAnsi="Helvetica"/>
        </w:rPr>
        <w:t>Croda</w:t>
      </w:r>
      <w:proofErr w:type="spellEnd"/>
      <w:r>
        <w:rPr>
          <w:rFonts w:ascii="Helvetica" w:hAnsi="Helvetica"/>
        </w:rPr>
        <w:t xml:space="preserve">, J. 2020. </w:t>
      </w:r>
      <w:proofErr w:type="spellStart"/>
      <w:r>
        <w:rPr>
          <w:rFonts w:ascii="Helvetica" w:hAnsi="Helvetica"/>
        </w:rPr>
        <w:t>medRxiv</w:t>
      </w:r>
      <w:proofErr w:type="spellEnd"/>
      <w:r>
        <w:rPr>
          <w:rFonts w:ascii="Helvetica" w:hAnsi="Helvetica"/>
        </w:rPr>
        <w:t xml:space="preserve">: </w:t>
      </w:r>
      <w:r w:rsidRPr="00BC1D5E">
        <w:rPr>
          <w:rFonts w:ascii="Helvetica" w:hAnsi="Helvetica"/>
        </w:rPr>
        <w:t>10.1101/2020.04.05.20047944</w:t>
      </w:r>
      <w:r>
        <w:rPr>
          <w:rFonts w:ascii="Helvetica" w:hAnsi="Helvetica"/>
        </w:rPr>
        <w:t>.</w:t>
      </w:r>
    </w:p>
    <w:p w14:paraId="02A37DCA" w14:textId="77777777" w:rsidR="001F0C22" w:rsidRPr="001F0C22" w:rsidRDefault="001F0C22" w:rsidP="001F0C22">
      <w:pPr>
        <w:rPr>
          <w:rFonts w:ascii="Helvetica" w:hAnsi="Helvetica"/>
        </w:rPr>
      </w:pPr>
    </w:p>
    <w:p w14:paraId="7465531E" w14:textId="2ECCFC77" w:rsidR="00BC1D5E" w:rsidRPr="001F0C22" w:rsidRDefault="001F0C22" w:rsidP="001F0C22">
      <w:pPr>
        <w:pStyle w:val="ListParagraph"/>
        <w:numPr>
          <w:ilvl w:val="0"/>
          <w:numId w:val="2"/>
        </w:numPr>
        <w:rPr>
          <w:rFonts w:ascii="Helvetica" w:eastAsia="Times New Roman" w:hAnsi="Helvetica" w:cs="Times New Roman"/>
        </w:rPr>
      </w:pPr>
      <w:r w:rsidRPr="001F0C22">
        <w:rPr>
          <w:rFonts w:ascii="Helvetica" w:hAnsi="Helvetica"/>
        </w:rPr>
        <w:t xml:space="preserve">Akhtar, IH. 2020. Understanding the CoVID-19 pandemic curve through statistical approach. </w:t>
      </w:r>
      <w:proofErr w:type="spellStart"/>
      <w:r w:rsidRPr="001F0C22">
        <w:rPr>
          <w:rFonts w:ascii="Helvetica" w:hAnsi="Helvetica"/>
        </w:rPr>
        <w:t>medRxiv</w:t>
      </w:r>
      <w:proofErr w:type="spellEnd"/>
      <w:r w:rsidRPr="001F0C22">
        <w:rPr>
          <w:rFonts w:ascii="Helvetica" w:hAnsi="Helvetica"/>
        </w:rPr>
        <w:t xml:space="preserve">: </w:t>
      </w:r>
      <w:r w:rsidRPr="001F0C22">
        <w:rPr>
          <w:rFonts w:ascii="Helvetica" w:eastAsia="Times New Roman" w:hAnsi="Helvetica" w:cs="Times New Roman"/>
        </w:rPr>
        <w:t>10.1101/2020.04.06.20055426.</w:t>
      </w:r>
    </w:p>
    <w:p w14:paraId="6E32A5CC" w14:textId="77777777" w:rsidR="00BC1D5E" w:rsidRPr="00BC1D5E" w:rsidRDefault="00BC1D5E" w:rsidP="00BC1D5E">
      <w:pPr>
        <w:rPr>
          <w:rFonts w:ascii="Helvetica" w:hAnsi="Helvetica"/>
        </w:rPr>
      </w:pPr>
    </w:p>
    <w:p w14:paraId="74123757" w14:textId="77777777" w:rsidR="00DC039F" w:rsidRDefault="00205FC4" w:rsidP="00910379">
      <w:pPr>
        <w:pStyle w:val="ListParagraph"/>
        <w:numPr>
          <w:ilvl w:val="0"/>
          <w:numId w:val="2"/>
        </w:numPr>
        <w:rPr>
          <w:rFonts w:ascii="Helvetica" w:hAnsi="Helvetica"/>
        </w:rPr>
      </w:pPr>
      <w:proofErr w:type="spellStart"/>
      <w:r w:rsidRPr="00910379">
        <w:rPr>
          <w:rFonts w:ascii="Helvetica" w:hAnsi="Helvetica"/>
        </w:rPr>
        <w:t>Dey</w:t>
      </w:r>
      <w:proofErr w:type="spellEnd"/>
      <w:r w:rsidRPr="00910379">
        <w:rPr>
          <w:rFonts w:ascii="Helvetica" w:hAnsi="Helvetica"/>
        </w:rPr>
        <w:t xml:space="preserve">, SK; Rahman, M; Siddiqi, UR &amp; </w:t>
      </w:r>
      <w:proofErr w:type="spellStart"/>
      <w:r w:rsidRPr="00910379">
        <w:rPr>
          <w:rFonts w:ascii="Helvetica" w:hAnsi="Helvetica"/>
        </w:rPr>
        <w:t>Howlader</w:t>
      </w:r>
      <w:proofErr w:type="spellEnd"/>
      <w:r w:rsidRPr="00910379">
        <w:rPr>
          <w:rFonts w:ascii="Helvetica" w:hAnsi="Helvetica"/>
        </w:rPr>
        <w:t>, A. 2020. Analyzing the epidemiological outbreak of COVID-19: A visual exploratory da</w:t>
      </w:r>
      <w:r w:rsidR="001511C9" w:rsidRPr="00910379">
        <w:rPr>
          <w:rFonts w:ascii="Helvetica" w:hAnsi="Helvetica"/>
        </w:rPr>
        <w:t>ta analysis approach. Journal</w:t>
      </w:r>
      <w:r w:rsidRPr="00910379">
        <w:rPr>
          <w:rFonts w:ascii="Helvetica" w:hAnsi="Helvetica"/>
        </w:rPr>
        <w:t xml:space="preserve"> Med. Virology 2020: 1-7.</w:t>
      </w:r>
    </w:p>
    <w:p w14:paraId="6E9BBDF2" w14:textId="77777777" w:rsidR="00DC039F" w:rsidRPr="00DC039F" w:rsidRDefault="00DC039F" w:rsidP="00DC039F">
      <w:pPr>
        <w:rPr>
          <w:rFonts w:ascii="Helvetica" w:hAnsi="Helvetica"/>
        </w:rPr>
      </w:pPr>
    </w:p>
    <w:p w14:paraId="2EFA44CD" w14:textId="28EBF447" w:rsidR="0005262A" w:rsidRPr="00271FD4" w:rsidRDefault="0005262A" w:rsidP="00DC039F">
      <w:pPr>
        <w:pStyle w:val="ListParagraph"/>
        <w:numPr>
          <w:ilvl w:val="0"/>
          <w:numId w:val="2"/>
        </w:numPr>
        <w:rPr>
          <w:rFonts w:ascii="Helvetica" w:hAnsi="Helvetica"/>
        </w:rPr>
      </w:pPr>
      <w:proofErr w:type="spellStart"/>
      <w:r w:rsidRPr="00DC039F">
        <w:rPr>
          <w:rFonts w:ascii="Helvetica" w:eastAsia="Times New Roman" w:hAnsi="Helvetica" w:cs="Times New Roman"/>
        </w:rPr>
        <w:t>Ganem</w:t>
      </w:r>
      <w:proofErr w:type="spellEnd"/>
      <w:r w:rsidRPr="00DC039F">
        <w:rPr>
          <w:rFonts w:ascii="Helvetica" w:eastAsia="Times New Roman" w:hAnsi="Helvetica" w:cs="Times New Roman"/>
        </w:rPr>
        <w:t xml:space="preserve">, F; Mendes, FM; de Oliveira, SB; Porto, VBG; de </w:t>
      </w:r>
      <w:proofErr w:type="spellStart"/>
      <w:r w:rsidRPr="00DC039F">
        <w:rPr>
          <w:rFonts w:ascii="Helvetica" w:eastAsia="Times New Roman" w:hAnsi="Helvetica" w:cs="Times New Roman"/>
        </w:rPr>
        <w:t>Araújo</w:t>
      </w:r>
      <w:proofErr w:type="spellEnd"/>
      <w:r w:rsidRPr="00DC039F">
        <w:rPr>
          <w:rFonts w:ascii="Helvetica" w:eastAsia="Times New Roman" w:hAnsi="Helvetica" w:cs="Times New Roman"/>
        </w:rPr>
        <w:t xml:space="preserve">, WNA; </w:t>
      </w:r>
      <w:proofErr w:type="spellStart"/>
      <w:r w:rsidRPr="00DC039F">
        <w:rPr>
          <w:rFonts w:ascii="Helvetica" w:eastAsia="Times New Roman" w:hAnsi="Helvetica" w:cs="Times New Roman"/>
        </w:rPr>
        <w:t>Nakaya</w:t>
      </w:r>
      <w:proofErr w:type="spellEnd"/>
      <w:r w:rsidRPr="00DC039F">
        <w:rPr>
          <w:rFonts w:ascii="Helvetica" w:eastAsia="Times New Roman" w:hAnsi="Helvetica" w:cs="Times New Roman"/>
        </w:rPr>
        <w:t>, HI; Diaz-</w:t>
      </w:r>
      <w:proofErr w:type="spellStart"/>
      <w:r w:rsidRPr="00DC039F">
        <w:rPr>
          <w:rFonts w:ascii="Helvetica" w:eastAsia="Times New Roman" w:hAnsi="Helvetica" w:cs="Times New Roman"/>
        </w:rPr>
        <w:t>Quijano</w:t>
      </w:r>
      <w:proofErr w:type="spellEnd"/>
      <w:r w:rsidRPr="00DC039F">
        <w:rPr>
          <w:rFonts w:ascii="Helvetica" w:eastAsia="Times New Roman" w:hAnsi="Helvetica" w:cs="Times New Roman"/>
        </w:rPr>
        <w:t xml:space="preserve">, F &amp; </w:t>
      </w:r>
      <w:proofErr w:type="spellStart"/>
      <w:r w:rsidRPr="00DC039F">
        <w:rPr>
          <w:rFonts w:ascii="Helvetica" w:eastAsia="Times New Roman" w:hAnsi="Helvetica" w:cs="Times New Roman"/>
        </w:rPr>
        <w:t>Croda</w:t>
      </w:r>
      <w:proofErr w:type="spellEnd"/>
      <w:r w:rsidRPr="00DC039F">
        <w:rPr>
          <w:rFonts w:ascii="Helvetica" w:eastAsia="Times New Roman" w:hAnsi="Helvetica" w:cs="Times New Roman"/>
        </w:rPr>
        <w:t xml:space="preserve"> J. The impact of early social distancing at COVID-19 outbreak in the largest metropolitan area of Brazil. </w:t>
      </w:r>
      <w:proofErr w:type="spellStart"/>
      <w:r w:rsidRPr="00DC039F">
        <w:rPr>
          <w:rFonts w:ascii="Helvetica" w:eastAsia="Times New Roman" w:hAnsi="Helvetica" w:cs="Times New Roman"/>
        </w:rPr>
        <w:t>medRxiv</w:t>
      </w:r>
      <w:proofErr w:type="spellEnd"/>
      <w:r w:rsidRPr="00DC039F">
        <w:rPr>
          <w:rFonts w:ascii="Helvetica" w:eastAsia="Times New Roman" w:hAnsi="Helvetica" w:cs="Times New Roman"/>
        </w:rPr>
        <w:t>: 10.1101/2020.04.06.20055103</w:t>
      </w:r>
      <w:r w:rsidR="00271FD4">
        <w:rPr>
          <w:rFonts w:ascii="Helvetica" w:eastAsia="Times New Roman" w:hAnsi="Helvetica" w:cs="Times New Roman"/>
        </w:rPr>
        <w:t>.</w:t>
      </w:r>
    </w:p>
    <w:p w14:paraId="7F071A36" w14:textId="77777777" w:rsidR="00271FD4" w:rsidRPr="00271FD4" w:rsidRDefault="00271FD4" w:rsidP="00271FD4">
      <w:pPr>
        <w:rPr>
          <w:rFonts w:ascii="Helvetica" w:hAnsi="Helvetica"/>
        </w:rPr>
      </w:pPr>
    </w:p>
    <w:p w14:paraId="3DEAFB17" w14:textId="3B3B0623" w:rsidR="00D832AE" w:rsidRDefault="00EE3284" w:rsidP="00D832AE">
      <w:pPr>
        <w:pStyle w:val="ListParagraph"/>
        <w:numPr>
          <w:ilvl w:val="0"/>
          <w:numId w:val="2"/>
        </w:numPr>
        <w:rPr>
          <w:rFonts w:ascii="Helvetica" w:hAnsi="Helvetica"/>
        </w:rPr>
      </w:pPr>
      <w:proofErr w:type="spellStart"/>
      <w:r>
        <w:rPr>
          <w:rFonts w:ascii="Helvetica" w:hAnsi="Helvetica"/>
        </w:rPr>
        <w:t>Roser</w:t>
      </w:r>
      <w:proofErr w:type="spellEnd"/>
      <w:r>
        <w:rPr>
          <w:rFonts w:ascii="Helvetica" w:hAnsi="Helvetica"/>
        </w:rPr>
        <w:t xml:space="preserve">, M &amp; </w:t>
      </w:r>
      <w:r w:rsidR="00D832AE">
        <w:rPr>
          <w:rFonts w:ascii="Helvetica" w:hAnsi="Helvetica"/>
        </w:rPr>
        <w:t xml:space="preserve">Ritchie, H. (2020). Coronavirus Disease (COVID-19) – the data. </w:t>
      </w:r>
      <w:r w:rsidR="00D832AE" w:rsidRPr="00D832AE">
        <w:rPr>
          <w:rFonts w:ascii="Helvetica" w:hAnsi="Helvetica"/>
        </w:rPr>
        <w:t>Published online at OurWorldInData.org</w:t>
      </w:r>
      <w:r w:rsidR="00D832AE">
        <w:rPr>
          <w:rFonts w:ascii="Helvetica" w:hAnsi="Helvetica"/>
        </w:rPr>
        <w:t>.</w:t>
      </w:r>
    </w:p>
    <w:p w14:paraId="7577BD77" w14:textId="77777777" w:rsidR="00AF45DD" w:rsidRPr="00AF45DD" w:rsidRDefault="00AF45DD" w:rsidP="00AF45DD">
      <w:pPr>
        <w:rPr>
          <w:rFonts w:ascii="Helvetica" w:hAnsi="Helvetica"/>
        </w:rPr>
      </w:pPr>
    </w:p>
    <w:p w14:paraId="42B3DD09" w14:textId="77777777" w:rsidR="0042153D" w:rsidRPr="0042153D" w:rsidRDefault="0042153D" w:rsidP="0042153D">
      <w:pPr>
        <w:pStyle w:val="ListParagraph"/>
        <w:numPr>
          <w:ilvl w:val="0"/>
          <w:numId w:val="2"/>
        </w:numPr>
        <w:rPr>
          <w:rFonts w:ascii="Helvetica" w:hAnsi="Helvetica"/>
        </w:rPr>
      </w:pPr>
      <w:r w:rsidRPr="0042153D">
        <w:rPr>
          <w:rFonts w:ascii="Helvetica" w:hAnsi="Helvetica"/>
        </w:rPr>
        <w:t>H. Wickham. ggplot2: Elegant Graphics for Data Analysis. Springer-</w:t>
      </w:r>
      <w:proofErr w:type="spellStart"/>
      <w:r w:rsidRPr="0042153D">
        <w:rPr>
          <w:rFonts w:ascii="Helvetica" w:hAnsi="Helvetica"/>
        </w:rPr>
        <w:t>Verlag</w:t>
      </w:r>
      <w:proofErr w:type="spellEnd"/>
    </w:p>
    <w:p w14:paraId="17CB28BC" w14:textId="0D9DC34D" w:rsidR="0042153D" w:rsidRDefault="0042153D" w:rsidP="00D55A75">
      <w:pPr>
        <w:ind w:left="360" w:firstLine="360"/>
        <w:rPr>
          <w:ins w:id="0" w:author="Beatriz Stransky" w:date="2020-04-11T08:59:00Z"/>
          <w:rFonts w:ascii="Helvetica" w:hAnsi="Helvetica"/>
        </w:rPr>
      </w:pPr>
      <w:r w:rsidRPr="0042153D">
        <w:rPr>
          <w:rFonts w:ascii="Helvetica" w:hAnsi="Helvetica"/>
        </w:rPr>
        <w:t>New York, 2016.</w:t>
      </w:r>
      <w:bookmarkStart w:id="1" w:name="_GoBack"/>
    </w:p>
    <w:bookmarkEnd w:id="1"/>
    <w:p w14:paraId="041F17D0" w14:textId="77777777" w:rsidR="001341B2" w:rsidRPr="0042153D" w:rsidRDefault="001341B2" w:rsidP="00D55A75">
      <w:pPr>
        <w:ind w:left="360" w:firstLine="360"/>
        <w:rPr>
          <w:rFonts w:ascii="Helvetica" w:hAnsi="Helvetica"/>
        </w:rPr>
      </w:pPr>
    </w:p>
    <w:p w14:paraId="4C6A6686" w14:textId="46E8005B" w:rsidR="00271FD4" w:rsidRDefault="001341B2" w:rsidP="0042153D">
      <w:pPr>
        <w:pStyle w:val="ListParagraph"/>
        <w:numPr>
          <w:ilvl w:val="0"/>
          <w:numId w:val="2"/>
        </w:numPr>
        <w:rPr>
          <w:rFonts w:ascii="Helvetica" w:hAnsi="Helvetica"/>
        </w:rPr>
      </w:pPr>
      <w:r>
        <w:rPr>
          <w:rFonts w:ascii="Helvetica" w:hAnsi="Helvetica"/>
        </w:rPr>
        <w:lastRenderedPageBreak/>
        <w:t xml:space="preserve">Hunter, JD. 2007. </w:t>
      </w:r>
      <w:proofErr w:type="spellStart"/>
      <w:r>
        <w:rPr>
          <w:rFonts w:ascii="Helvetica" w:hAnsi="Helvetica"/>
        </w:rPr>
        <w:t>Matplotlib</w:t>
      </w:r>
      <w:proofErr w:type="spellEnd"/>
      <w:r>
        <w:rPr>
          <w:rFonts w:ascii="Helvetica" w:hAnsi="Helvetica"/>
        </w:rPr>
        <w:t>: A 2D Graphics Environment. Comp. Science Engineering 9: 90-95.</w:t>
      </w:r>
    </w:p>
    <w:p w14:paraId="5725D51B" w14:textId="77777777" w:rsidR="00F36AE9" w:rsidRPr="00F36AE9" w:rsidRDefault="00F36AE9" w:rsidP="00F36AE9">
      <w:pPr>
        <w:rPr>
          <w:rFonts w:ascii="Helvetica" w:hAnsi="Helvetica"/>
        </w:rPr>
      </w:pPr>
    </w:p>
    <w:p w14:paraId="7F5C840E" w14:textId="0826C44F" w:rsidR="00F36AE9" w:rsidRDefault="005A58EF" w:rsidP="00DC039F">
      <w:pPr>
        <w:pStyle w:val="ListParagraph"/>
        <w:numPr>
          <w:ilvl w:val="0"/>
          <w:numId w:val="2"/>
        </w:numPr>
        <w:rPr>
          <w:rFonts w:ascii="Helvetica" w:hAnsi="Helvetica"/>
        </w:rPr>
      </w:pPr>
      <w:proofErr w:type="spellStart"/>
      <w:r>
        <w:rPr>
          <w:rFonts w:ascii="Helvetica" w:hAnsi="Helvetica"/>
        </w:rPr>
        <w:t>Valdiserri</w:t>
      </w:r>
      <w:proofErr w:type="spellEnd"/>
      <w:r>
        <w:rPr>
          <w:rFonts w:ascii="Helvetica" w:hAnsi="Helvetica"/>
        </w:rPr>
        <w:t xml:space="preserve">, RO &amp; Sullivan, PS. 2018. Data visualization promotes sound public health practice: The </w:t>
      </w:r>
      <w:proofErr w:type="spellStart"/>
      <w:r>
        <w:rPr>
          <w:rFonts w:ascii="Helvetica" w:hAnsi="Helvetica"/>
        </w:rPr>
        <w:t>AIDSvu</w:t>
      </w:r>
      <w:proofErr w:type="spellEnd"/>
      <w:r>
        <w:rPr>
          <w:rFonts w:ascii="Helvetica" w:hAnsi="Helvetica"/>
        </w:rPr>
        <w:t xml:space="preserve"> example. AIDS Educ. Prev. 30:26-34.</w:t>
      </w:r>
    </w:p>
    <w:p w14:paraId="0C51C72A" w14:textId="77777777" w:rsidR="00BB2EE2" w:rsidRPr="00BB2EE2" w:rsidRDefault="00BB2EE2" w:rsidP="00BB2EE2">
      <w:pPr>
        <w:rPr>
          <w:rFonts w:ascii="Helvetica" w:hAnsi="Helvetica"/>
        </w:rPr>
      </w:pPr>
    </w:p>
    <w:p w14:paraId="4075FEE9" w14:textId="0F2E3BCE" w:rsidR="00BB2EE2" w:rsidRPr="00BB2EE2" w:rsidRDefault="00BB2EE2" w:rsidP="00BB2EE2">
      <w:pPr>
        <w:pStyle w:val="ListParagraph"/>
        <w:numPr>
          <w:ilvl w:val="0"/>
          <w:numId w:val="2"/>
        </w:numPr>
        <w:rPr>
          <w:rFonts w:ascii="Helvetica" w:hAnsi="Helvetica"/>
        </w:rPr>
      </w:pPr>
      <w:proofErr w:type="spellStart"/>
      <w:r>
        <w:rPr>
          <w:rFonts w:ascii="Helvetica" w:hAnsi="Helvetica"/>
        </w:rPr>
        <w:t>Qazi</w:t>
      </w:r>
      <w:proofErr w:type="spellEnd"/>
      <w:r>
        <w:rPr>
          <w:rFonts w:ascii="Helvetica" w:hAnsi="Helvetica"/>
        </w:rPr>
        <w:t xml:space="preserve">, A.; </w:t>
      </w:r>
      <w:proofErr w:type="spellStart"/>
      <w:r>
        <w:rPr>
          <w:rFonts w:ascii="Helvetica" w:hAnsi="Helvetica"/>
        </w:rPr>
        <w:t>Qazi</w:t>
      </w:r>
      <w:proofErr w:type="spellEnd"/>
      <w:r>
        <w:rPr>
          <w:rFonts w:ascii="Helvetica" w:hAnsi="Helvetica"/>
        </w:rPr>
        <w:t xml:space="preserve">, J; </w:t>
      </w:r>
      <w:proofErr w:type="spellStart"/>
      <w:r>
        <w:rPr>
          <w:rFonts w:ascii="Helvetica" w:hAnsi="Helvetica"/>
        </w:rPr>
        <w:t>Naseer</w:t>
      </w:r>
      <w:proofErr w:type="spellEnd"/>
      <w:r>
        <w:rPr>
          <w:rFonts w:ascii="Helvetica" w:hAnsi="Helvetica"/>
        </w:rPr>
        <w:t xml:space="preserve">, K; </w:t>
      </w:r>
      <w:proofErr w:type="spellStart"/>
      <w:r>
        <w:rPr>
          <w:rFonts w:ascii="Helvetica" w:hAnsi="Helvetica"/>
        </w:rPr>
        <w:t>Zeeshan</w:t>
      </w:r>
      <w:proofErr w:type="spellEnd"/>
      <w:r>
        <w:rPr>
          <w:rFonts w:ascii="Helvetica" w:hAnsi="Helvetica"/>
        </w:rPr>
        <w:t xml:space="preserve">, M; </w:t>
      </w:r>
      <w:proofErr w:type="spellStart"/>
      <w:r>
        <w:rPr>
          <w:rFonts w:ascii="Helvetica" w:hAnsi="Helvetica"/>
        </w:rPr>
        <w:t>Hardaker</w:t>
      </w:r>
      <w:proofErr w:type="spellEnd"/>
      <w:r>
        <w:rPr>
          <w:rFonts w:ascii="Helvetica" w:hAnsi="Helvetica"/>
        </w:rPr>
        <w:t xml:space="preserve">, G; </w:t>
      </w:r>
      <w:proofErr w:type="spellStart"/>
      <w:r>
        <w:rPr>
          <w:rFonts w:ascii="Helvetica" w:hAnsi="Helvetica"/>
        </w:rPr>
        <w:t>Maitama</w:t>
      </w:r>
      <w:proofErr w:type="spellEnd"/>
      <w:r>
        <w:rPr>
          <w:rFonts w:ascii="Helvetica" w:hAnsi="Helvetica"/>
        </w:rPr>
        <w:t xml:space="preserve">, JZ &amp; </w:t>
      </w:r>
      <w:proofErr w:type="spellStart"/>
      <w:r>
        <w:rPr>
          <w:rFonts w:ascii="Helvetica" w:hAnsi="Helvetica"/>
        </w:rPr>
        <w:t>Haruna</w:t>
      </w:r>
      <w:proofErr w:type="spellEnd"/>
      <w:r>
        <w:rPr>
          <w:rFonts w:ascii="Helvetica" w:hAnsi="Helvetica"/>
        </w:rPr>
        <w:t xml:space="preserve">, K. (2020). Analyzing situational awareness through public opinion to predict adoption of social distancing amid pandemic COVID-19. J. Med. </w:t>
      </w:r>
      <w:proofErr w:type="spellStart"/>
      <w:r>
        <w:rPr>
          <w:rFonts w:ascii="Helvetica" w:hAnsi="Helvetica"/>
        </w:rPr>
        <w:t>Virol</w:t>
      </w:r>
      <w:proofErr w:type="spellEnd"/>
      <w:r>
        <w:rPr>
          <w:rFonts w:ascii="Helvetica" w:hAnsi="Helvetica"/>
        </w:rPr>
        <w:t xml:space="preserve">. </w:t>
      </w:r>
      <w:r w:rsidRPr="00BB2EE2">
        <w:rPr>
          <w:rFonts w:ascii="Helvetica" w:hAnsi="Helvetica"/>
        </w:rPr>
        <w:t>10.1002/jmv.25840</w:t>
      </w:r>
      <w:r>
        <w:rPr>
          <w:rFonts w:ascii="Helvetica" w:hAnsi="Helvetica"/>
        </w:rPr>
        <w:t>.</w:t>
      </w:r>
    </w:p>
    <w:p w14:paraId="5D366F1E" w14:textId="0843494B" w:rsidR="00BB2EE2" w:rsidRPr="00BB2EE2" w:rsidRDefault="00BB2EE2" w:rsidP="00BB2EE2">
      <w:pPr>
        <w:rPr>
          <w:rFonts w:ascii="Helvetica" w:hAnsi="Helvetica"/>
        </w:rPr>
      </w:pPr>
    </w:p>
    <w:p w14:paraId="1D9557C2" w14:textId="77777777" w:rsidR="00AF45DD" w:rsidRPr="00AF45DD" w:rsidRDefault="00AF45DD" w:rsidP="00AF45DD">
      <w:pPr>
        <w:rPr>
          <w:rFonts w:ascii="Helvetica" w:hAnsi="Helvetica"/>
        </w:rPr>
      </w:pPr>
    </w:p>
    <w:p w14:paraId="1648B4FD" w14:textId="76C6691E" w:rsidR="0005262A" w:rsidRPr="001511C9" w:rsidRDefault="0005262A" w:rsidP="001511C9">
      <w:pPr>
        <w:rPr>
          <w:rFonts w:ascii="Helvetica" w:eastAsia="Times New Roman" w:hAnsi="Helvetica" w:cs="Times New Roman"/>
        </w:rPr>
      </w:pPr>
    </w:p>
    <w:p w14:paraId="223E4AEB" w14:textId="6779F150" w:rsidR="004B1B43" w:rsidRPr="00293A77" w:rsidRDefault="00293A77" w:rsidP="00EB2FDC">
      <w:pPr>
        <w:rPr>
          <w:rFonts w:ascii="Helvetica" w:hAnsi="Helvetica"/>
          <w:b/>
          <w:bCs/>
        </w:rPr>
      </w:pPr>
      <w:r w:rsidRPr="00293A77">
        <w:rPr>
          <w:rFonts w:ascii="Helvetica" w:hAnsi="Helvetica"/>
          <w:b/>
          <w:bCs/>
        </w:rPr>
        <w:t>Figure Legends</w:t>
      </w:r>
    </w:p>
    <w:p w14:paraId="297E25B9" w14:textId="77777777" w:rsidR="00293A77" w:rsidRDefault="00293A77" w:rsidP="00EB2FDC">
      <w:pPr>
        <w:rPr>
          <w:rFonts w:ascii="Helvetica" w:hAnsi="Helvetica"/>
        </w:rPr>
      </w:pPr>
    </w:p>
    <w:p w14:paraId="4C2B725D" w14:textId="4C2F3BC7" w:rsidR="00293A77" w:rsidRDefault="00293A77" w:rsidP="00EB2FDC">
      <w:pPr>
        <w:rPr>
          <w:rFonts w:ascii="Helvetica" w:hAnsi="Helvetica"/>
        </w:rPr>
      </w:pPr>
      <w:r w:rsidRPr="009461FE">
        <w:rPr>
          <w:rFonts w:ascii="Helvetica" w:hAnsi="Helvetica"/>
          <w:b/>
          <w:bCs/>
        </w:rPr>
        <w:t>Figure 01:</w:t>
      </w:r>
      <w:r>
        <w:rPr>
          <w:rFonts w:ascii="Helvetica" w:hAnsi="Helvetica"/>
        </w:rPr>
        <w:t xml:space="preserve"> </w:t>
      </w:r>
      <w:r w:rsidR="009461FE">
        <w:rPr>
          <w:rFonts w:ascii="Helvetica" w:hAnsi="Helvetica"/>
        </w:rPr>
        <w:t>Cumulative cases for ten countries from January 1</w:t>
      </w:r>
      <w:r w:rsidR="009461FE" w:rsidRPr="009461FE">
        <w:rPr>
          <w:rFonts w:ascii="Helvetica" w:hAnsi="Helvetica"/>
          <w:vertAlign w:val="superscript"/>
        </w:rPr>
        <w:t>st</w:t>
      </w:r>
      <w:r w:rsidR="009461FE">
        <w:rPr>
          <w:rFonts w:ascii="Helvetica" w:hAnsi="Helvetica"/>
        </w:rPr>
        <w:t xml:space="preserve"> to April 8</w:t>
      </w:r>
      <w:r w:rsidR="009461FE" w:rsidRPr="009461FE">
        <w:rPr>
          <w:rFonts w:ascii="Helvetica" w:hAnsi="Helvetica"/>
          <w:vertAlign w:val="superscript"/>
        </w:rPr>
        <w:t>th</w:t>
      </w:r>
      <w:r w:rsidR="009461FE">
        <w:rPr>
          <w:rFonts w:ascii="Helvetica" w:hAnsi="Helvetica"/>
        </w:rPr>
        <w:t xml:space="preserve">. </w:t>
      </w:r>
    </w:p>
    <w:p w14:paraId="52816C39" w14:textId="77777777" w:rsidR="009461FE" w:rsidRDefault="009461FE" w:rsidP="00EB2FDC">
      <w:pPr>
        <w:rPr>
          <w:rFonts w:ascii="Helvetica" w:hAnsi="Helvetica"/>
        </w:rPr>
      </w:pPr>
    </w:p>
    <w:p w14:paraId="079486F9" w14:textId="661708D4" w:rsidR="009461FE" w:rsidRPr="009461FE" w:rsidRDefault="009461FE" w:rsidP="00EB2FDC">
      <w:pPr>
        <w:rPr>
          <w:rFonts w:ascii="Helvetica" w:hAnsi="Helvetica"/>
          <w:b/>
          <w:bCs/>
        </w:rPr>
      </w:pPr>
      <w:r w:rsidRPr="009461FE">
        <w:rPr>
          <w:rFonts w:ascii="Helvetica" w:hAnsi="Helvetica"/>
          <w:b/>
          <w:bCs/>
        </w:rPr>
        <w:t xml:space="preserve">Figure </w:t>
      </w:r>
      <w:r>
        <w:rPr>
          <w:rFonts w:ascii="Helvetica" w:hAnsi="Helvetica"/>
          <w:b/>
          <w:bCs/>
        </w:rPr>
        <w:t>0</w:t>
      </w:r>
      <w:r w:rsidRPr="009461FE">
        <w:rPr>
          <w:rFonts w:ascii="Helvetica" w:hAnsi="Helvetica"/>
          <w:b/>
          <w:bCs/>
        </w:rPr>
        <w:t xml:space="preserve">2: </w:t>
      </w:r>
      <w:r w:rsidR="0042153D">
        <w:rPr>
          <w:rFonts w:ascii="Helvetica" w:hAnsi="Helvetica"/>
        </w:rPr>
        <w:t>N</w:t>
      </w:r>
      <w:r w:rsidRPr="009461FE">
        <w:rPr>
          <w:rFonts w:ascii="Helvetica" w:hAnsi="Helvetica"/>
        </w:rPr>
        <w:t xml:space="preserve">ew </w:t>
      </w:r>
      <w:r>
        <w:rPr>
          <w:rFonts w:ascii="Helvetica" w:hAnsi="Helvetica"/>
        </w:rPr>
        <w:t xml:space="preserve">daily </w:t>
      </w:r>
      <w:r w:rsidRPr="009461FE">
        <w:rPr>
          <w:rFonts w:ascii="Helvetica" w:hAnsi="Helvetica"/>
        </w:rPr>
        <w:t>ca</w:t>
      </w:r>
      <w:r>
        <w:rPr>
          <w:rFonts w:ascii="Helvetica" w:hAnsi="Helvetica"/>
        </w:rPr>
        <w:t xml:space="preserve">ses (Y axis) </w:t>
      </w:r>
      <w:r w:rsidR="0042153D">
        <w:rPr>
          <w:rFonts w:ascii="Helvetica" w:hAnsi="Helvetica"/>
        </w:rPr>
        <w:t>by</w:t>
      </w:r>
      <w:r>
        <w:rPr>
          <w:rFonts w:ascii="Helvetica" w:hAnsi="Helvetica"/>
        </w:rPr>
        <w:t xml:space="preserve"> the total number of cases (X axis), both in logarithmic scale.  </w:t>
      </w:r>
    </w:p>
    <w:p w14:paraId="70569116" w14:textId="77777777" w:rsidR="00C27FE9" w:rsidRDefault="00C27FE9" w:rsidP="00EB2FDC">
      <w:pPr>
        <w:rPr>
          <w:rFonts w:ascii="Helvetica" w:hAnsi="Helvetica"/>
        </w:rPr>
      </w:pPr>
    </w:p>
    <w:p w14:paraId="23C06DC8" w14:textId="1CBA9219" w:rsidR="00C27FE9" w:rsidRDefault="009461FE" w:rsidP="00EB2FDC">
      <w:pPr>
        <w:rPr>
          <w:rFonts w:ascii="Helvetica" w:hAnsi="Helvetica"/>
        </w:rPr>
      </w:pPr>
      <w:r w:rsidRPr="009461FE">
        <w:rPr>
          <w:rFonts w:ascii="Helvetica" w:hAnsi="Helvetica"/>
          <w:b/>
          <w:bCs/>
        </w:rPr>
        <w:t>Figure 03:</w:t>
      </w:r>
      <w:r>
        <w:rPr>
          <w:rFonts w:ascii="Helvetica" w:hAnsi="Helvetica"/>
        </w:rPr>
        <w:t xml:space="preserve"> Normalized cases (</w:t>
      </w:r>
      <w:proofErr w:type="spellStart"/>
      <w:r>
        <w:rPr>
          <w:rFonts w:ascii="Helvetica" w:hAnsi="Helvetica"/>
        </w:rPr>
        <w:t>cases</w:t>
      </w:r>
      <w:proofErr w:type="spellEnd"/>
      <w:r>
        <w:rPr>
          <w:rFonts w:ascii="Helvetica" w:hAnsi="Helvetica"/>
        </w:rPr>
        <w:t xml:space="preserve"> per 100 tests) for six countries from February 15</w:t>
      </w:r>
      <w:r w:rsidRPr="009461FE">
        <w:rPr>
          <w:rFonts w:ascii="Helvetica" w:hAnsi="Helvetica"/>
          <w:vertAlign w:val="superscript"/>
        </w:rPr>
        <w:t>th</w:t>
      </w:r>
      <w:r>
        <w:rPr>
          <w:rFonts w:ascii="Helvetica" w:hAnsi="Helvetica"/>
        </w:rPr>
        <w:t xml:space="preserve"> to April 6</w:t>
      </w:r>
      <w:r w:rsidRPr="009461FE">
        <w:rPr>
          <w:rFonts w:ascii="Helvetica" w:hAnsi="Helvetica"/>
          <w:vertAlign w:val="superscript"/>
        </w:rPr>
        <w:t>th</w:t>
      </w:r>
      <w:r>
        <w:rPr>
          <w:rFonts w:ascii="Helvetica" w:hAnsi="Helvetica"/>
        </w:rPr>
        <w:t>.</w:t>
      </w:r>
    </w:p>
    <w:p w14:paraId="4200FBE7" w14:textId="77777777" w:rsidR="009461FE" w:rsidRDefault="009461FE" w:rsidP="00EB2FDC">
      <w:pPr>
        <w:rPr>
          <w:rFonts w:ascii="Helvetica" w:hAnsi="Helvetica"/>
        </w:rPr>
      </w:pPr>
    </w:p>
    <w:p w14:paraId="58992CF9" w14:textId="36D5F0BA" w:rsidR="009461FE" w:rsidRPr="001511C9" w:rsidRDefault="009461FE" w:rsidP="00EB2FDC">
      <w:pPr>
        <w:rPr>
          <w:rFonts w:ascii="Helvetica" w:hAnsi="Helvetica"/>
        </w:rPr>
      </w:pPr>
      <w:r w:rsidRPr="009461FE">
        <w:rPr>
          <w:rFonts w:ascii="Helvetica" w:hAnsi="Helvetica"/>
          <w:b/>
          <w:bCs/>
        </w:rPr>
        <w:t>Figure 04:</w:t>
      </w:r>
      <w:r>
        <w:rPr>
          <w:rFonts w:ascii="Helvetica" w:hAnsi="Helvetica"/>
        </w:rPr>
        <w:t xml:space="preserve"> </w:t>
      </w:r>
      <w:r w:rsidR="0042153D">
        <w:rPr>
          <w:rFonts w:ascii="Helvetica" w:hAnsi="Helvetica"/>
        </w:rPr>
        <w:t>D</w:t>
      </w:r>
      <w:r>
        <w:rPr>
          <w:rFonts w:ascii="Helvetica" w:hAnsi="Helvetica"/>
        </w:rPr>
        <w:t xml:space="preserve">aily new deaths (Y axis) </w:t>
      </w:r>
      <w:r w:rsidR="0042153D">
        <w:rPr>
          <w:rFonts w:ascii="Helvetica" w:hAnsi="Helvetica"/>
        </w:rPr>
        <w:t>by</w:t>
      </w:r>
      <w:r>
        <w:rPr>
          <w:rFonts w:ascii="Helvetica" w:hAnsi="Helvetica"/>
        </w:rPr>
        <w:t xml:space="preserve"> the total number of deaths (X axis), both in logarithmic scale.</w:t>
      </w:r>
    </w:p>
    <w:sectPr w:rsidR="009461FE" w:rsidRPr="001511C9" w:rsidSect="004F341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081847"/>
    <w:multiLevelType w:val="hybridMultilevel"/>
    <w:tmpl w:val="216A416A"/>
    <w:lvl w:ilvl="0" w:tplc="74765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33AB4"/>
    <w:multiLevelType w:val="hybridMultilevel"/>
    <w:tmpl w:val="CBFC0F66"/>
    <w:lvl w:ilvl="0" w:tplc="B57A95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z Stransky">
    <w15:presenceInfo w15:providerId="Windows Live" w15:userId="e32caeabe98f8f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8A"/>
    <w:rsid w:val="00000FAB"/>
    <w:rsid w:val="00011B8A"/>
    <w:rsid w:val="000307AB"/>
    <w:rsid w:val="00042F78"/>
    <w:rsid w:val="0005262A"/>
    <w:rsid w:val="00053780"/>
    <w:rsid w:val="000917F9"/>
    <w:rsid w:val="001109A0"/>
    <w:rsid w:val="001341B2"/>
    <w:rsid w:val="0014455F"/>
    <w:rsid w:val="001511C9"/>
    <w:rsid w:val="001849BB"/>
    <w:rsid w:val="001A0583"/>
    <w:rsid w:val="001C7686"/>
    <w:rsid w:val="001E0010"/>
    <w:rsid w:val="001E0BB7"/>
    <w:rsid w:val="001E7D48"/>
    <w:rsid w:val="001F0C22"/>
    <w:rsid w:val="001F1276"/>
    <w:rsid w:val="00205FC4"/>
    <w:rsid w:val="00224817"/>
    <w:rsid w:val="002279D7"/>
    <w:rsid w:val="002671A0"/>
    <w:rsid w:val="00271FD4"/>
    <w:rsid w:val="002846CB"/>
    <w:rsid w:val="002921B3"/>
    <w:rsid w:val="00293A77"/>
    <w:rsid w:val="002A6304"/>
    <w:rsid w:val="002B77EE"/>
    <w:rsid w:val="002D0312"/>
    <w:rsid w:val="003175D0"/>
    <w:rsid w:val="00347F0A"/>
    <w:rsid w:val="0036382F"/>
    <w:rsid w:val="003841F1"/>
    <w:rsid w:val="00393381"/>
    <w:rsid w:val="003E7DA2"/>
    <w:rsid w:val="003F50F7"/>
    <w:rsid w:val="0040001F"/>
    <w:rsid w:val="00411F62"/>
    <w:rsid w:val="00415709"/>
    <w:rsid w:val="0042153D"/>
    <w:rsid w:val="00465A41"/>
    <w:rsid w:val="004B1B43"/>
    <w:rsid w:val="004D2FC8"/>
    <w:rsid w:val="004E0EE5"/>
    <w:rsid w:val="004F3413"/>
    <w:rsid w:val="00501878"/>
    <w:rsid w:val="00524F32"/>
    <w:rsid w:val="005303FF"/>
    <w:rsid w:val="005423D3"/>
    <w:rsid w:val="00554E1F"/>
    <w:rsid w:val="005567B6"/>
    <w:rsid w:val="00561B7F"/>
    <w:rsid w:val="005649AC"/>
    <w:rsid w:val="00564E3E"/>
    <w:rsid w:val="005852C8"/>
    <w:rsid w:val="00585D17"/>
    <w:rsid w:val="00586EEC"/>
    <w:rsid w:val="005A1CB0"/>
    <w:rsid w:val="005A58EF"/>
    <w:rsid w:val="005B4F38"/>
    <w:rsid w:val="005F1E97"/>
    <w:rsid w:val="00624366"/>
    <w:rsid w:val="00647A25"/>
    <w:rsid w:val="006547BC"/>
    <w:rsid w:val="006779C1"/>
    <w:rsid w:val="00682927"/>
    <w:rsid w:val="006870CE"/>
    <w:rsid w:val="006930C9"/>
    <w:rsid w:val="006A1B8B"/>
    <w:rsid w:val="006E046D"/>
    <w:rsid w:val="006F1A9C"/>
    <w:rsid w:val="006F5087"/>
    <w:rsid w:val="0074621B"/>
    <w:rsid w:val="00751C03"/>
    <w:rsid w:val="00766ADD"/>
    <w:rsid w:val="00776D30"/>
    <w:rsid w:val="007A5DCF"/>
    <w:rsid w:val="007D0B8A"/>
    <w:rsid w:val="007E5B66"/>
    <w:rsid w:val="007F4602"/>
    <w:rsid w:val="0082707C"/>
    <w:rsid w:val="00831DD1"/>
    <w:rsid w:val="008754C4"/>
    <w:rsid w:val="0088313F"/>
    <w:rsid w:val="008B34B3"/>
    <w:rsid w:val="008F2C5F"/>
    <w:rsid w:val="008F687E"/>
    <w:rsid w:val="00910379"/>
    <w:rsid w:val="0091503A"/>
    <w:rsid w:val="00922313"/>
    <w:rsid w:val="009461FE"/>
    <w:rsid w:val="00963FAE"/>
    <w:rsid w:val="00984DFE"/>
    <w:rsid w:val="009863BE"/>
    <w:rsid w:val="009F5B4C"/>
    <w:rsid w:val="00A40103"/>
    <w:rsid w:val="00A43242"/>
    <w:rsid w:val="00A73B62"/>
    <w:rsid w:val="00A8538D"/>
    <w:rsid w:val="00A872A3"/>
    <w:rsid w:val="00AC5379"/>
    <w:rsid w:val="00AC69E2"/>
    <w:rsid w:val="00AE4B40"/>
    <w:rsid w:val="00AF45DD"/>
    <w:rsid w:val="00B30076"/>
    <w:rsid w:val="00B41E7C"/>
    <w:rsid w:val="00B44786"/>
    <w:rsid w:val="00B5054B"/>
    <w:rsid w:val="00B506AF"/>
    <w:rsid w:val="00B92644"/>
    <w:rsid w:val="00B94FE3"/>
    <w:rsid w:val="00BA10E9"/>
    <w:rsid w:val="00BB2810"/>
    <w:rsid w:val="00BB2EE2"/>
    <w:rsid w:val="00BC1D5E"/>
    <w:rsid w:val="00C045F6"/>
    <w:rsid w:val="00C05AEC"/>
    <w:rsid w:val="00C06E68"/>
    <w:rsid w:val="00C10325"/>
    <w:rsid w:val="00C27FE9"/>
    <w:rsid w:val="00C351FC"/>
    <w:rsid w:val="00C47462"/>
    <w:rsid w:val="00C515AA"/>
    <w:rsid w:val="00C66F00"/>
    <w:rsid w:val="00C67DAC"/>
    <w:rsid w:val="00C87205"/>
    <w:rsid w:val="00C920F8"/>
    <w:rsid w:val="00CB717C"/>
    <w:rsid w:val="00CF5CF8"/>
    <w:rsid w:val="00D55A75"/>
    <w:rsid w:val="00D76837"/>
    <w:rsid w:val="00D832AE"/>
    <w:rsid w:val="00DA3868"/>
    <w:rsid w:val="00DC039F"/>
    <w:rsid w:val="00DE3517"/>
    <w:rsid w:val="00DF14B0"/>
    <w:rsid w:val="00E72081"/>
    <w:rsid w:val="00E90A27"/>
    <w:rsid w:val="00E96BCE"/>
    <w:rsid w:val="00EB2FDC"/>
    <w:rsid w:val="00ED3379"/>
    <w:rsid w:val="00ED76D2"/>
    <w:rsid w:val="00EE3284"/>
    <w:rsid w:val="00EE3B95"/>
    <w:rsid w:val="00F12BF0"/>
    <w:rsid w:val="00F17576"/>
    <w:rsid w:val="00F30611"/>
    <w:rsid w:val="00F36AE9"/>
    <w:rsid w:val="00F434BE"/>
    <w:rsid w:val="00F62921"/>
    <w:rsid w:val="00F73C36"/>
    <w:rsid w:val="00FA0395"/>
    <w:rsid w:val="00FB1B41"/>
    <w:rsid w:val="00FD1B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DB41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E4B40"/>
    <w:pPr>
      <w:spacing w:before="100" w:beforeAutospacing="1" w:after="100" w:afterAutospacing="1"/>
      <w:outlineLvl w:val="0"/>
    </w:pPr>
    <w:rPr>
      <w:rFonts w:ascii="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E9"/>
    <w:pPr>
      <w:ind w:left="720"/>
      <w:contextualSpacing/>
    </w:pPr>
  </w:style>
  <w:style w:type="character" w:styleId="Hyperlink">
    <w:name w:val="Hyperlink"/>
    <w:basedOn w:val="DefaultParagraphFont"/>
    <w:uiPriority w:val="99"/>
    <w:unhideWhenUsed/>
    <w:rsid w:val="00AC69E2"/>
    <w:rPr>
      <w:color w:val="0000FF"/>
      <w:u w:val="single"/>
    </w:rPr>
  </w:style>
  <w:style w:type="character" w:customStyle="1" w:styleId="Heading1Char">
    <w:name w:val="Heading 1 Char"/>
    <w:basedOn w:val="DefaultParagraphFont"/>
    <w:link w:val="Heading1"/>
    <w:uiPriority w:val="9"/>
    <w:rsid w:val="00AE4B40"/>
    <w:rPr>
      <w:rFonts w:ascii="Times New Roman" w:hAnsi="Times New Roman" w:cs="Times New Roman"/>
      <w:b/>
      <w:bCs/>
      <w:kern w:val="36"/>
      <w:sz w:val="48"/>
      <w:szCs w:val="48"/>
      <w:lang w:eastAsia="en-US"/>
    </w:rPr>
  </w:style>
  <w:style w:type="paragraph" w:styleId="BalloonText">
    <w:name w:val="Balloon Text"/>
    <w:basedOn w:val="Normal"/>
    <w:link w:val="BalloonTextChar"/>
    <w:uiPriority w:val="99"/>
    <w:semiHidden/>
    <w:unhideWhenUsed/>
    <w:rsid w:val="004215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5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9481">
      <w:bodyDiv w:val="1"/>
      <w:marLeft w:val="0"/>
      <w:marRight w:val="0"/>
      <w:marTop w:val="0"/>
      <w:marBottom w:val="0"/>
      <w:divBdr>
        <w:top w:val="none" w:sz="0" w:space="0" w:color="auto"/>
        <w:left w:val="none" w:sz="0" w:space="0" w:color="auto"/>
        <w:bottom w:val="none" w:sz="0" w:space="0" w:color="auto"/>
        <w:right w:val="none" w:sz="0" w:space="0" w:color="auto"/>
      </w:divBdr>
    </w:div>
    <w:div w:id="145245891">
      <w:bodyDiv w:val="1"/>
      <w:marLeft w:val="0"/>
      <w:marRight w:val="0"/>
      <w:marTop w:val="0"/>
      <w:marBottom w:val="0"/>
      <w:divBdr>
        <w:top w:val="none" w:sz="0" w:space="0" w:color="auto"/>
        <w:left w:val="none" w:sz="0" w:space="0" w:color="auto"/>
        <w:bottom w:val="none" w:sz="0" w:space="0" w:color="auto"/>
        <w:right w:val="none" w:sz="0" w:space="0" w:color="auto"/>
      </w:divBdr>
    </w:div>
    <w:div w:id="156193954">
      <w:bodyDiv w:val="1"/>
      <w:marLeft w:val="0"/>
      <w:marRight w:val="0"/>
      <w:marTop w:val="0"/>
      <w:marBottom w:val="0"/>
      <w:divBdr>
        <w:top w:val="none" w:sz="0" w:space="0" w:color="auto"/>
        <w:left w:val="none" w:sz="0" w:space="0" w:color="auto"/>
        <w:bottom w:val="none" w:sz="0" w:space="0" w:color="auto"/>
        <w:right w:val="none" w:sz="0" w:space="0" w:color="auto"/>
      </w:divBdr>
    </w:div>
    <w:div w:id="182209543">
      <w:bodyDiv w:val="1"/>
      <w:marLeft w:val="0"/>
      <w:marRight w:val="0"/>
      <w:marTop w:val="0"/>
      <w:marBottom w:val="0"/>
      <w:divBdr>
        <w:top w:val="none" w:sz="0" w:space="0" w:color="auto"/>
        <w:left w:val="none" w:sz="0" w:space="0" w:color="auto"/>
        <w:bottom w:val="none" w:sz="0" w:space="0" w:color="auto"/>
        <w:right w:val="none" w:sz="0" w:space="0" w:color="auto"/>
      </w:divBdr>
    </w:div>
    <w:div w:id="200092430">
      <w:bodyDiv w:val="1"/>
      <w:marLeft w:val="0"/>
      <w:marRight w:val="0"/>
      <w:marTop w:val="0"/>
      <w:marBottom w:val="0"/>
      <w:divBdr>
        <w:top w:val="none" w:sz="0" w:space="0" w:color="auto"/>
        <w:left w:val="none" w:sz="0" w:space="0" w:color="auto"/>
        <w:bottom w:val="none" w:sz="0" w:space="0" w:color="auto"/>
        <w:right w:val="none" w:sz="0" w:space="0" w:color="auto"/>
      </w:divBdr>
    </w:div>
    <w:div w:id="265357338">
      <w:bodyDiv w:val="1"/>
      <w:marLeft w:val="0"/>
      <w:marRight w:val="0"/>
      <w:marTop w:val="0"/>
      <w:marBottom w:val="0"/>
      <w:divBdr>
        <w:top w:val="none" w:sz="0" w:space="0" w:color="auto"/>
        <w:left w:val="none" w:sz="0" w:space="0" w:color="auto"/>
        <w:bottom w:val="none" w:sz="0" w:space="0" w:color="auto"/>
        <w:right w:val="none" w:sz="0" w:space="0" w:color="auto"/>
      </w:divBdr>
    </w:div>
    <w:div w:id="286355554">
      <w:bodyDiv w:val="1"/>
      <w:marLeft w:val="0"/>
      <w:marRight w:val="0"/>
      <w:marTop w:val="0"/>
      <w:marBottom w:val="0"/>
      <w:divBdr>
        <w:top w:val="none" w:sz="0" w:space="0" w:color="auto"/>
        <w:left w:val="none" w:sz="0" w:space="0" w:color="auto"/>
        <w:bottom w:val="none" w:sz="0" w:space="0" w:color="auto"/>
        <w:right w:val="none" w:sz="0" w:space="0" w:color="auto"/>
      </w:divBdr>
    </w:div>
    <w:div w:id="294261704">
      <w:bodyDiv w:val="1"/>
      <w:marLeft w:val="0"/>
      <w:marRight w:val="0"/>
      <w:marTop w:val="0"/>
      <w:marBottom w:val="0"/>
      <w:divBdr>
        <w:top w:val="none" w:sz="0" w:space="0" w:color="auto"/>
        <w:left w:val="none" w:sz="0" w:space="0" w:color="auto"/>
        <w:bottom w:val="none" w:sz="0" w:space="0" w:color="auto"/>
        <w:right w:val="none" w:sz="0" w:space="0" w:color="auto"/>
      </w:divBdr>
    </w:div>
    <w:div w:id="389960396">
      <w:bodyDiv w:val="1"/>
      <w:marLeft w:val="0"/>
      <w:marRight w:val="0"/>
      <w:marTop w:val="0"/>
      <w:marBottom w:val="0"/>
      <w:divBdr>
        <w:top w:val="none" w:sz="0" w:space="0" w:color="auto"/>
        <w:left w:val="none" w:sz="0" w:space="0" w:color="auto"/>
        <w:bottom w:val="none" w:sz="0" w:space="0" w:color="auto"/>
        <w:right w:val="none" w:sz="0" w:space="0" w:color="auto"/>
      </w:divBdr>
    </w:div>
    <w:div w:id="423303753">
      <w:bodyDiv w:val="1"/>
      <w:marLeft w:val="0"/>
      <w:marRight w:val="0"/>
      <w:marTop w:val="0"/>
      <w:marBottom w:val="0"/>
      <w:divBdr>
        <w:top w:val="none" w:sz="0" w:space="0" w:color="auto"/>
        <w:left w:val="none" w:sz="0" w:space="0" w:color="auto"/>
        <w:bottom w:val="none" w:sz="0" w:space="0" w:color="auto"/>
        <w:right w:val="none" w:sz="0" w:space="0" w:color="auto"/>
      </w:divBdr>
    </w:div>
    <w:div w:id="463157508">
      <w:bodyDiv w:val="1"/>
      <w:marLeft w:val="0"/>
      <w:marRight w:val="0"/>
      <w:marTop w:val="0"/>
      <w:marBottom w:val="0"/>
      <w:divBdr>
        <w:top w:val="none" w:sz="0" w:space="0" w:color="auto"/>
        <w:left w:val="none" w:sz="0" w:space="0" w:color="auto"/>
        <w:bottom w:val="none" w:sz="0" w:space="0" w:color="auto"/>
        <w:right w:val="none" w:sz="0" w:space="0" w:color="auto"/>
      </w:divBdr>
    </w:div>
    <w:div w:id="465006894">
      <w:bodyDiv w:val="1"/>
      <w:marLeft w:val="0"/>
      <w:marRight w:val="0"/>
      <w:marTop w:val="0"/>
      <w:marBottom w:val="0"/>
      <w:divBdr>
        <w:top w:val="none" w:sz="0" w:space="0" w:color="auto"/>
        <w:left w:val="none" w:sz="0" w:space="0" w:color="auto"/>
        <w:bottom w:val="none" w:sz="0" w:space="0" w:color="auto"/>
        <w:right w:val="none" w:sz="0" w:space="0" w:color="auto"/>
      </w:divBdr>
    </w:div>
    <w:div w:id="474764246">
      <w:bodyDiv w:val="1"/>
      <w:marLeft w:val="0"/>
      <w:marRight w:val="0"/>
      <w:marTop w:val="0"/>
      <w:marBottom w:val="0"/>
      <w:divBdr>
        <w:top w:val="none" w:sz="0" w:space="0" w:color="auto"/>
        <w:left w:val="none" w:sz="0" w:space="0" w:color="auto"/>
        <w:bottom w:val="none" w:sz="0" w:space="0" w:color="auto"/>
        <w:right w:val="none" w:sz="0" w:space="0" w:color="auto"/>
      </w:divBdr>
    </w:div>
    <w:div w:id="710151646">
      <w:bodyDiv w:val="1"/>
      <w:marLeft w:val="0"/>
      <w:marRight w:val="0"/>
      <w:marTop w:val="0"/>
      <w:marBottom w:val="0"/>
      <w:divBdr>
        <w:top w:val="none" w:sz="0" w:space="0" w:color="auto"/>
        <w:left w:val="none" w:sz="0" w:space="0" w:color="auto"/>
        <w:bottom w:val="none" w:sz="0" w:space="0" w:color="auto"/>
        <w:right w:val="none" w:sz="0" w:space="0" w:color="auto"/>
      </w:divBdr>
    </w:div>
    <w:div w:id="733968816">
      <w:bodyDiv w:val="1"/>
      <w:marLeft w:val="0"/>
      <w:marRight w:val="0"/>
      <w:marTop w:val="0"/>
      <w:marBottom w:val="0"/>
      <w:divBdr>
        <w:top w:val="none" w:sz="0" w:space="0" w:color="auto"/>
        <w:left w:val="none" w:sz="0" w:space="0" w:color="auto"/>
        <w:bottom w:val="none" w:sz="0" w:space="0" w:color="auto"/>
        <w:right w:val="none" w:sz="0" w:space="0" w:color="auto"/>
      </w:divBdr>
    </w:div>
    <w:div w:id="772044959">
      <w:bodyDiv w:val="1"/>
      <w:marLeft w:val="0"/>
      <w:marRight w:val="0"/>
      <w:marTop w:val="0"/>
      <w:marBottom w:val="0"/>
      <w:divBdr>
        <w:top w:val="none" w:sz="0" w:space="0" w:color="auto"/>
        <w:left w:val="none" w:sz="0" w:space="0" w:color="auto"/>
        <w:bottom w:val="none" w:sz="0" w:space="0" w:color="auto"/>
        <w:right w:val="none" w:sz="0" w:space="0" w:color="auto"/>
      </w:divBdr>
    </w:div>
    <w:div w:id="1143541586">
      <w:bodyDiv w:val="1"/>
      <w:marLeft w:val="0"/>
      <w:marRight w:val="0"/>
      <w:marTop w:val="0"/>
      <w:marBottom w:val="0"/>
      <w:divBdr>
        <w:top w:val="none" w:sz="0" w:space="0" w:color="auto"/>
        <w:left w:val="none" w:sz="0" w:space="0" w:color="auto"/>
        <w:bottom w:val="none" w:sz="0" w:space="0" w:color="auto"/>
        <w:right w:val="none" w:sz="0" w:space="0" w:color="auto"/>
      </w:divBdr>
    </w:div>
    <w:div w:id="1195464100">
      <w:bodyDiv w:val="1"/>
      <w:marLeft w:val="0"/>
      <w:marRight w:val="0"/>
      <w:marTop w:val="0"/>
      <w:marBottom w:val="0"/>
      <w:divBdr>
        <w:top w:val="none" w:sz="0" w:space="0" w:color="auto"/>
        <w:left w:val="none" w:sz="0" w:space="0" w:color="auto"/>
        <w:bottom w:val="none" w:sz="0" w:space="0" w:color="auto"/>
        <w:right w:val="none" w:sz="0" w:space="0" w:color="auto"/>
      </w:divBdr>
    </w:div>
    <w:div w:id="1287271670">
      <w:bodyDiv w:val="1"/>
      <w:marLeft w:val="0"/>
      <w:marRight w:val="0"/>
      <w:marTop w:val="0"/>
      <w:marBottom w:val="0"/>
      <w:divBdr>
        <w:top w:val="none" w:sz="0" w:space="0" w:color="auto"/>
        <w:left w:val="none" w:sz="0" w:space="0" w:color="auto"/>
        <w:bottom w:val="none" w:sz="0" w:space="0" w:color="auto"/>
        <w:right w:val="none" w:sz="0" w:space="0" w:color="auto"/>
      </w:divBdr>
    </w:div>
    <w:div w:id="1294021583">
      <w:bodyDiv w:val="1"/>
      <w:marLeft w:val="0"/>
      <w:marRight w:val="0"/>
      <w:marTop w:val="0"/>
      <w:marBottom w:val="0"/>
      <w:divBdr>
        <w:top w:val="none" w:sz="0" w:space="0" w:color="auto"/>
        <w:left w:val="none" w:sz="0" w:space="0" w:color="auto"/>
        <w:bottom w:val="none" w:sz="0" w:space="0" w:color="auto"/>
        <w:right w:val="none" w:sz="0" w:space="0" w:color="auto"/>
      </w:divBdr>
    </w:div>
    <w:div w:id="1307737183">
      <w:bodyDiv w:val="1"/>
      <w:marLeft w:val="0"/>
      <w:marRight w:val="0"/>
      <w:marTop w:val="0"/>
      <w:marBottom w:val="0"/>
      <w:divBdr>
        <w:top w:val="none" w:sz="0" w:space="0" w:color="auto"/>
        <w:left w:val="none" w:sz="0" w:space="0" w:color="auto"/>
        <w:bottom w:val="none" w:sz="0" w:space="0" w:color="auto"/>
        <w:right w:val="none" w:sz="0" w:space="0" w:color="auto"/>
      </w:divBdr>
    </w:div>
    <w:div w:id="1395352040">
      <w:bodyDiv w:val="1"/>
      <w:marLeft w:val="0"/>
      <w:marRight w:val="0"/>
      <w:marTop w:val="0"/>
      <w:marBottom w:val="0"/>
      <w:divBdr>
        <w:top w:val="none" w:sz="0" w:space="0" w:color="auto"/>
        <w:left w:val="none" w:sz="0" w:space="0" w:color="auto"/>
        <w:bottom w:val="none" w:sz="0" w:space="0" w:color="auto"/>
        <w:right w:val="none" w:sz="0" w:space="0" w:color="auto"/>
      </w:divBdr>
    </w:div>
    <w:div w:id="1450052450">
      <w:bodyDiv w:val="1"/>
      <w:marLeft w:val="0"/>
      <w:marRight w:val="0"/>
      <w:marTop w:val="0"/>
      <w:marBottom w:val="0"/>
      <w:divBdr>
        <w:top w:val="none" w:sz="0" w:space="0" w:color="auto"/>
        <w:left w:val="none" w:sz="0" w:space="0" w:color="auto"/>
        <w:bottom w:val="none" w:sz="0" w:space="0" w:color="auto"/>
        <w:right w:val="none" w:sz="0" w:space="0" w:color="auto"/>
      </w:divBdr>
    </w:div>
    <w:div w:id="1451123053">
      <w:bodyDiv w:val="1"/>
      <w:marLeft w:val="0"/>
      <w:marRight w:val="0"/>
      <w:marTop w:val="0"/>
      <w:marBottom w:val="0"/>
      <w:divBdr>
        <w:top w:val="none" w:sz="0" w:space="0" w:color="auto"/>
        <w:left w:val="none" w:sz="0" w:space="0" w:color="auto"/>
        <w:bottom w:val="none" w:sz="0" w:space="0" w:color="auto"/>
        <w:right w:val="none" w:sz="0" w:space="0" w:color="auto"/>
      </w:divBdr>
    </w:div>
    <w:div w:id="1880240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urworldindata.org)" TargetMode="Externa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1598</Words>
  <Characters>9114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UFRN</Company>
  <LinksUpToDate>false</LinksUpToDate>
  <CharactersWithSpaces>10691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Stransky</dc:creator>
  <cp:keywords/>
  <dc:description/>
  <cp:lastModifiedBy>Beatriz Stransky</cp:lastModifiedBy>
  <cp:revision>4</cp:revision>
  <dcterms:created xsi:type="dcterms:W3CDTF">2020-04-10T18:04:00Z</dcterms:created>
  <dcterms:modified xsi:type="dcterms:W3CDTF">2020-04-11T16:49:00Z</dcterms:modified>
</cp:coreProperties>
</file>